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884" w:rsidRDefault="002E5884" w:rsidP="002E5884">
      <w:pPr>
        <w:widowControl/>
        <w:jc w:val="left"/>
      </w:pPr>
      <w:r>
        <w:rPr>
          <w:rFonts w:hint="eastAsia"/>
        </w:rPr>
        <w:t>推理判断：</w:t>
      </w:r>
    </w:p>
    <w:p w:rsidR="002E5884" w:rsidRPr="00462769" w:rsidRDefault="002E5884" w:rsidP="002E5884">
      <w:pPr>
        <w:widowControl/>
        <w:jc w:val="left"/>
        <w:rPr>
          <w:b/>
          <w:sz w:val="48"/>
          <w:szCs w:val="48"/>
        </w:rPr>
      </w:pPr>
      <w:r w:rsidRPr="00462769">
        <w:rPr>
          <w:rFonts w:hint="eastAsia"/>
          <w:b/>
          <w:sz w:val="48"/>
          <w:szCs w:val="48"/>
        </w:rPr>
        <w:t>图形推理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位置</w:t>
      </w:r>
      <w:r>
        <w:t>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样式规律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属性规律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数量规律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特殊规律</w:t>
      </w:r>
    </w:p>
    <w:p w:rsidR="002E5884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空间</w:t>
      </w:r>
      <w:r>
        <w:t>重构</w:t>
      </w:r>
    </w:p>
    <w:p w:rsidR="002E5884" w:rsidRDefault="002E5884" w:rsidP="002E5884">
      <w:pPr>
        <w:pStyle w:val="a5"/>
        <w:widowControl/>
        <w:ind w:left="360" w:firstLineChars="0" w:firstLine="0"/>
        <w:jc w:val="left"/>
      </w:pPr>
    </w:p>
    <w:p w:rsidR="002E5884" w:rsidRPr="001D7499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1.</w:t>
      </w:r>
      <w:r w:rsidRPr="001D7499">
        <w:rPr>
          <w:rFonts w:hint="eastAsia"/>
          <w:b/>
        </w:rPr>
        <w:t>位置</w:t>
      </w:r>
      <w:r w:rsidRPr="001D7499">
        <w:rPr>
          <w:b/>
        </w:rPr>
        <w:t>规律：</w:t>
      </w:r>
    </w:p>
    <w:p w:rsidR="002E5884" w:rsidRDefault="002E5884" w:rsidP="002E5884">
      <w:pPr>
        <w:pStyle w:val="a5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组成相同</w:t>
      </w:r>
    </w:p>
    <w:p w:rsidR="002E5884" w:rsidRPr="001D7499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2.</w:t>
      </w:r>
      <w:r w:rsidRPr="001D7499">
        <w:rPr>
          <w:rFonts w:hint="eastAsia"/>
          <w:b/>
        </w:rPr>
        <w:t>样式</w:t>
      </w:r>
      <w:r w:rsidRPr="001D7499">
        <w:rPr>
          <w:b/>
        </w:rPr>
        <w:t>规律：</w:t>
      </w:r>
    </w:p>
    <w:p w:rsidR="002E5884" w:rsidRPr="00DB447F" w:rsidRDefault="002E5884" w:rsidP="002E5884">
      <w:pPr>
        <w:pStyle w:val="a5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组成相似</w:t>
      </w:r>
    </w:p>
    <w:p w:rsidR="002E5884" w:rsidRPr="00DB447F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3.</w:t>
      </w:r>
      <w:r w:rsidRPr="00DB447F">
        <w:rPr>
          <w:rFonts w:hint="eastAsia"/>
          <w:b/>
        </w:rPr>
        <w:t>属性规律</w:t>
      </w:r>
      <w:r w:rsidRPr="00DB447F">
        <w:rPr>
          <w:b/>
        </w:rPr>
        <w:t>：</w:t>
      </w:r>
    </w:p>
    <w:p w:rsidR="002E5884" w:rsidRDefault="002E5884" w:rsidP="002E5884">
      <w:pPr>
        <w:widowControl/>
        <w:jc w:val="left"/>
      </w:pPr>
      <w:r>
        <w:tab/>
      </w:r>
      <w:r>
        <w:tab/>
      </w:r>
      <w:r>
        <w:rPr>
          <w:rFonts w:hint="eastAsia"/>
        </w:rPr>
        <w:t>元素</w:t>
      </w:r>
      <w:r>
        <w:t>组成不同，不相似，</w:t>
      </w:r>
      <w:r>
        <w:rPr>
          <w:rFonts w:hint="eastAsia"/>
        </w:rPr>
        <w:t>优先</w:t>
      </w:r>
      <w:r>
        <w:t>考虑属性。</w:t>
      </w:r>
    </w:p>
    <w:p w:rsidR="002E5884" w:rsidRDefault="002E5884" w:rsidP="002E5884">
      <w:pPr>
        <w:widowControl/>
        <w:jc w:val="left"/>
        <w:rPr>
          <w:b/>
        </w:rPr>
      </w:pPr>
      <w:r>
        <w:tab/>
      </w:r>
      <w:r>
        <w:tab/>
      </w:r>
      <w:r w:rsidRPr="00555189">
        <w:rPr>
          <w:rFonts w:hint="eastAsia"/>
          <w:b/>
        </w:rPr>
        <w:t>三个</w:t>
      </w:r>
      <w:r w:rsidRPr="00555189">
        <w:rPr>
          <w:b/>
        </w:rPr>
        <w:t>：</w:t>
      </w:r>
      <w:r w:rsidRPr="006E6430">
        <w:rPr>
          <w:b/>
          <w:color w:val="FF0000"/>
        </w:rPr>
        <w:t>对称性，开闭性，曲直性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数量规律</w:t>
      </w:r>
      <w:r>
        <w:rPr>
          <w:b/>
        </w:rPr>
        <w:t>：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Pr="00552BFA">
        <w:rPr>
          <w:rFonts w:hint="eastAsia"/>
          <w:b/>
        </w:rPr>
        <w:t>元素</w:t>
      </w:r>
      <w:r w:rsidRPr="00552BFA">
        <w:rPr>
          <w:b/>
        </w:rPr>
        <w:t>组成不同，不相似，数量规律明显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交叉</w:t>
      </w:r>
      <w:r>
        <w:rPr>
          <w:b/>
        </w:rPr>
        <w:t>线条多，</w:t>
      </w:r>
      <w:r>
        <w:rPr>
          <w:rFonts w:hint="eastAsia"/>
          <w:b/>
        </w:rPr>
        <w:t>乱七八糟</w:t>
      </w:r>
      <w:r>
        <w:rPr>
          <w:b/>
        </w:rPr>
        <w:t>的一团线，相切较多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数点</w:t>
      </w:r>
      <w:r>
        <w:rPr>
          <w:b/>
        </w:rPr>
        <w:t>：</w:t>
      </w:r>
      <w:r>
        <w:rPr>
          <w:rFonts w:hint="eastAsia"/>
          <w:b/>
        </w:rPr>
        <w:t>整体</w:t>
      </w:r>
      <w:r>
        <w:rPr>
          <w:b/>
        </w:rPr>
        <w:t>数点无规律，考虑曲直</w:t>
      </w:r>
      <w:r>
        <w:rPr>
          <w:rFonts w:hint="eastAsia"/>
          <w:b/>
        </w:rPr>
        <w:t>交点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数线</w:t>
      </w:r>
      <w:r>
        <w:rPr>
          <w:b/>
        </w:rPr>
        <w:t>：</w:t>
      </w:r>
      <w:r>
        <w:rPr>
          <w:rFonts w:hint="eastAsia"/>
          <w:b/>
        </w:rPr>
        <w:t>特征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b/>
        </w:rPr>
        <w:t>多边形、单一直线，数直线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一笔画：</w:t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要求</w:t>
      </w:r>
      <w:r>
        <w:rPr>
          <w:b/>
        </w:rPr>
        <w:t>：线条之间</w:t>
      </w:r>
      <w:r>
        <w:rPr>
          <w:rFonts w:hint="eastAsia"/>
          <w:b/>
        </w:rPr>
        <w:t>连通。</w:t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</w:t>
      </w:r>
      <w:r>
        <w:rPr>
          <w:b/>
        </w:rPr>
        <w:t>一笔画</w:t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5C221436" wp14:editId="226E427F">
            <wp:extent cx="1765189" cy="625953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036" cy="6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常见两笔画</w:t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7AF9C4AB" wp14:editId="5AFADFB6">
            <wp:extent cx="2075291" cy="36918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421" cy="3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奇点数</w:t>
      </w:r>
      <w:r>
        <w:rPr>
          <w:b/>
        </w:rPr>
        <w:t>：</w:t>
      </w:r>
      <w:r>
        <w:rPr>
          <w:rFonts w:hint="eastAsia"/>
          <w:b/>
        </w:rPr>
        <w:t>0</w:t>
      </w:r>
      <w:r>
        <w:rPr>
          <w:rFonts w:hint="eastAsia"/>
          <w:b/>
        </w:rPr>
        <w:t>或</w:t>
      </w:r>
      <w:r>
        <w:rPr>
          <w:rFonts w:hint="eastAsia"/>
          <w:b/>
        </w:rPr>
        <w:t>2</w:t>
      </w:r>
      <w:r>
        <w:rPr>
          <w:rFonts w:hint="eastAsia"/>
          <w:b/>
        </w:rPr>
        <w:t>；</w:t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奇点</w:t>
      </w:r>
      <w:r>
        <w:rPr>
          <w:b/>
        </w:rPr>
        <w:t>：由一个点发射出奇数条线</w:t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笔画数</w:t>
      </w:r>
      <w:r>
        <w:rPr>
          <w:b/>
        </w:rPr>
        <w:t>=</w:t>
      </w:r>
      <w:r>
        <w:rPr>
          <w:b/>
        </w:rPr>
        <w:t>奇点数</w:t>
      </w:r>
      <w:r>
        <w:rPr>
          <w:rFonts w:hint="eastAsia"/>
          <w:b/>
        </w:rPr>
        <w:t>/2</w:t>
      </w:r>
    </w:p>
    <w:p w:rsidR="002E5884" w:rsidRDefault="002E5884" w:rsidP="002E5884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图：五角星</w:t>
      </w:r>
      <w:r>
        <w:rPr>
          <w:rFonts w:hint="eastAsia"/>
          <w:b/>
        </w:rPr>
        <w:t>、</w:t>
      </w:r>
      <w:r>
        <w:rPr>
          <w:b/>
        </w:rPr>
        <w:t>月亮、切</w:t>
      </w:r>
      <w:r>
        <w:rPr>
          <w:rFonts w:hint="eastAsia"/>
          <w:b/>
        </w:rPr>
        <w:t>圆</w:t>
      </w:r>
      <w:r>
        <w:rPr>
          <w:b/>
        </w:rPr>
        <w:t>、日、</w:t>
      </w:r>
      <w:r>
        <w:rPr>
          <w:rFonts w:hint="eastAsia"/>
          <w:b/>
        </w:rPr>
        <w:t>田</w:t>
      </w:r>
    </w:p>
    <w:p w:rsidR="002E5884" w:rsidRDefault="002E5884" w:rsidP="002E5884">
      <w:pPr>
        <w:widowControl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数</w:t>
      </w:r>
      <w:r>
        <w:rPr>
          <w:b/>
        </w:rPr>
        <w:t>面：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：图形被分割、封闭面明显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6565323D" wp14:editId="7645484A">
            <wp:extent cx="752381" cy="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</w:t>
      </w:r>
      <w:r>
        <w:rPr>
          <w:b/>
        </w:rPr>
        <w:t>化图形、粗线条图形中留空白区域。</w:t>
      </w:r>
      <w:r>
        <w:rPr>
          <w:rFonts w:hint="eastAsia"/>
          <w:b/>
        </w:rPr>
        <w:t>“电话机</w:t>
      </w:r>
      <w:r>
        <w:rPr>
          <w:b/>
        </w:rPr>
        <w:t>，铁锹</w:t>
      </w:r>
      <w:r>
        <w:rPr>
          <w:rFonts w:hint="eastAsia"/>
          <w:b/>
        </w:rPr>
        <w:t>。花</w:t>
      </w:r>
      <w:r>
        <w:rPr>
          <w:b/>
        </w:rPr>
        <w:t>，信封</w:t>
      </w:r>
      <w:r>
        <w:rPr>
          <w:b/>
        </w:rPr>
        <w:t>”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5AF341EE" wp14:editId="41353BD3">
            <wp:extent cx="1200000" cy="4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Pr="00E33376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面是</w:t>
      </w:r>
      <w:r>
        <w:rPr>
          <w:b/>
        </w:rPr>
        <w:t>白的，不是黑的？？？？？？？？？？？？？？？？？？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运算</w:t>
      </w:r>
      <w:r>
        <w:rPr>
          <w:b/>
        </w:rPr>
        <w:t>有限考虑加减法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诉述量</w:t>
      </w:r>
      <w:r>
        <w:rPr>
          <w:b/>
        </w:rPr>
        <w:t>：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</w:t>
      </w:r>
      <w:r>
        <w:rPr>
          <w:rFonts w:hint="eastAsia"/>
          <w:b/>
        </w:rPr>
        <w:t>多个</w:t>
      </w:r>
      <w:r>
        <w:rPr>
          <w:b/>
        </w:rPr>
        <w:t>独立的小</w:t>
      </w:r>
      <w:r>
        <w:rPr>
          <w:rFonts w:hint="eastAsia"/>
          <w:b/>
        </w:rPr>
        <w:t>图形。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3244EADD" wp14:editId="18F2F8A1">
            <wp:extent cx="973039" cy="349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1301" cy="3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还有</w:t>
      </w:r>
      <w:r>
        <w:rPr>
          <w:b/>
        </w:rPr>
        <w:t>部分数，坑</w:t>
      </w:r>
      <w:r>
        <w:rPr>
          <w:rFonts w:hint="eastAsia"/>
          <w:b/>
        </w:rPr>
        <w:t>。</w:t>
      </w:r>
      <w:r>
        <w:rPr>
          <w:b/>
        </w:rPr>
        <w:t>凡是线与线之间没有断开的算一部分</w:t>
      </w:r>
      <w:r>
        <w:rPr>
          <w:rFonts w:hint="eastAsia"/>
          <w:b/>
        </w:rPr>
        <w:t>,</w:t>
      </w:r>
      <w:r>
        <w:rPr>
          <w:rFonts w:hint="eastAsia"/>
          <w:b/>
        </w:rPr>
        <w:t>特征：</w:t>
      </w:r>
      <w:r>
        <w:rPr>
          <w:b/>
        </w:rPr>
        <w:t>黑色粗线条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生活化</w:t>
      </w:r>
      <w:r>
        <w:rPr>
          <w:b/>
        </w:rPr>
        <w:t>常见</w:t>
      </w:r>
      <w:r>
        <w:rPr>
          <w:rFonts w:hint="eastAsia"/>
          <w:b/>
        </w:rPr>
        <w:t>考法</w:t>
      </w:r>
      <w:r>
        <w:rPr>
          <w:b/>
        </w:rPr>
        <w:t>。</w:t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C38F1E2" wp14:editId="6FA44A2F">
            <wp:extent cx="4595495" cy="496956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4349" cy="50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</w:rPr>
      </w:pPr>
      <w:r>
        <w:rPr>
          <w:rFonts w:hint="eastAsia"/>
          <w:b/>
        </w:rPr>
        <w:t>5.</w:t>
      </w:r>
      <w:r>
        <w:rPr>
          <w:rFonts w:hint="eastAsia"/>
          <w:b/>
        </w:rPr>
        <w:t>特殊</w:t>
      </w:r>
      <w:r>
        <w:rPr>
          <w:b/>
        </w:rPr>
        <w:t>规律</w:t>
      </w:r>
    </w:p>
    <w:p w:rsidR="002E5884" w:rsidRPr="00906B3B" w:rsidRDefault="002E5884" w:rsidP="002E5884">
      <w:pPr>
        <w:pStyle w:val="a5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906B3B">
        <w:rPr>
          <w:rFonts w:hint="eastAsia"/>
          <w:b/>
        </w:rPr>
        <w:t>功能</w:t>
      </w:r>
      <w:r w:rsidRPr="00906B3B">
        <w:rPr>
          <w:b/>
        </w:rPr>
        <w:t>元素</w:t>
      </w:r>
    </w:p>
    <w:p w:rsidR="002E5884" w:rsidRDefault="002E5884" w:rsidP="002E5884">
      <w:pPr>
        <w:pStyle w:val="a5"/>
        <w:widowControl/>
        <w:ind w:left="1260" w:firstLineChars="0" w:firstLine="0"/>
        <w:jc w:val="left"/>
        <w:rPr>
          <w:b/>
        </w:rPr>
      </w:pPr>
      <w:r>
        <w:rPr>
          <w:rFonts w:hint="eastAsia"/>
          <w:b/>
        </w:rPr>
        <w:t>其实</w:t>
      </w:r>
      <w:r>
        <w:rPr>
          <w:b/>
        </w:rPr>
        <w:t>跟</w:t>
      </w:r>
      <w:r>
        <w:rPr>
          <w:rFonts w:hint="eastAsia"/>
          <w:b/>
        </w:rPr>
        <w:t>元素</w:t>
      </w:r>
      <w:r>
        <w:rPr>
          <w:b/>
        </w:rPr>
        <w:t>相同看位置差不多，常见的看点，看箭头</w:t>
      </w:r>
    </w:p>
    <w:p w:rsidR="002E5884" w:rsidRDefault="002E5884" w:rsidP="002E5884">
      <w:pPr>
        <w:pStyle w:val="a5"/>
        <w:widowControl/>
        <w:ind w:left="1260" w:firstLineChars="0" w:firstLine="0"/>
        <w:jc w:val="left"/>
        <w:rPr>
          <w:b/>
        </w:rPr>
      </w:pPr>
    </w:p>
    <w:p w:rsidR="002E5884" w:rsidRPr="00906B3B" w:rsidRDefault="002E5884" w:rsidP="002E5884">
      <w:pPr>
        <w:pStyle w:val="a5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906B3B">
        <w:rPr>
          <w:rFonts w:hint="eastAsia"/>
          <w:b/>
        </w:rPr>
        <w:t>图形间</w:t>
      </w:r>
      <w:r w:rsidRPr="00906B3B">
        <w:rPr>
          <w:b/>
        </w:rPr>
        <w:t>关系</w:t>
      </w:r>
    </w:p>
    <w:p w:rsidR="002E5884" w:rsidRDefault="002E5884" w:rsidP="002E5884">
      <w:pPr>
        <w:pStyle w:val="a5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相离</w:t>
      </w:r>
    </w:p>
    <w:p w:rsidR="002E5884" w:rsidRDefault="002E5884" w:rsidP="002E5884">
      <w:pPr>
        <w:pStyle w:val="a5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相压</w:t>
      </w:r>
      <w:r>
        <w:rPr>
          <w:b/>
        </w:rPr>
        <w:t>（</w:t>
      </w:r>
      <w:r>
        <w:rPr>
          <w:rFonts w:hint="eastAsia"/>
          <w:b/>
        </w:rPr>
        <w:t>上下</w:t>
      </w:r>
      <w:r>
        <w:rPr>
          <w:b/>
        </w:rPr>
        <w:t>覆盖）</w:t>
      </w:r>
    </w:p>
    <w:p w:rsidR="002E5884" w:rsidRDefault="002E5884" w:rsidP="002E5884">
      <w:pPr>
        <w:pStyle w:val="a5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相交</w:t>
      </w:r>
    </w:p>
    <w:p w:rsidR="002E5884" w:rsidRDefault="002E5884" w:rsidP="002E5884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公共点</w:t>
      </w:r>
    </w:p>
    <w:p w:rsidR="002E5884" w:rsidRDefault="002E5884" w:rsidP="002E5884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公共面</w:t>
      </w:r>
    </w:p>
    <w:p w:rsidR="002E5884" w:rsidRDefault="002E5884" w:rsidP="002E5884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公共边</w:t>
      </w:r>
      <w:r>
        <w:rPr>
          <w:rFonts w:hint="eastAsia"/>
          <w:b/>
        </w:rPr>
        <w:t>：</w:t>
      </w:r>
      <w:r>
        <w:rPr>
          <w:b/>
        </w:rPr>
        <w:t>看数量、看样式：长短，整体，部分</w:t>
      </w:r>
    </w:p>
    <w:p w:rsidR="002E5884" w:rsidRPr="00D64A2D" w:rsidRDefault="002E5884" w:rsidP="002E5884">
      <w:pPr>
        <w:widowControl/>
        <w:jc w:val="left"/>
        <w:rPr>
          <w:b/>
        </w:rPr>
      </w:pPr>
    </w:p>
    <w:p w:rsidR="002E5884" w:rsidRPr="00462769" w:rsidRDefault="002E5884" w:rsidP="002E5884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 w:rsidRPr="00462769">
        <w:rPr>
          <w:rFonts w:hint="eastAsia"/>
          <w:b/>
        </w:rPr>
        <w:t>空间</w:t>
      </w:r>
      <w:r w:rsidRPr="00462769">
        <w:rPr>
          <w:b/>
        </w:rPr>
        <w:t>重构</w:t>
      </w:r>
    </w:p>
    <w:p w:rsidR="002E5884" w:rsidRDefault="002E5884" w:rsidP="002E5884">
      <w:pPr>
        <w:pStyle w:val="a5"/>
        <w:widowControl/>
        <w:ind w:left="360" w:firstLineChars="0" w:firstLine="0"/>
        <w:jc w:val="left"/>
        <w:rPr>
          <w:b/>
        </w:rPr>
      </w:pPr>
      <w:r>
        <w:rPr>
          <w:rFonts w:hint="eastAsia"/>
          <w:b/>
        </w:rPr>
        <w:t>想象</w:t>
      </w:r>
      <w:r>
        <w:rPr>
          <w:rFonts w:hint="eastAsia"/>
          <w:b/>
        </w:rPr>
        <w:t>+</w:t>
      </w:r>
      <w:r>
        <w:rPr>
          <w:rFonts w:hint="eastAsia"/>
          <w:b/>
        </w:rPr>
        <w:t>临边、</w:t>
      </w:r>
      <w:r>
        <w:rPr>
          <w:b/>
        </w:rPr>
        <w:t>对面判断</w:t>
      </w:r>
      <w:r>
        <w:rPr>
          <w:rFonts w:hint="eastAsia"/>
          <w:b/>
        </w:rPr>
        <w:t>+</w:t>
      </w:r>
      <w:r>
        <w:rPr>
          <w:rFonts w:hint="eastAsia"/>
          <w:b/>
        </w:rPr>
        <w:t>画边。</w:t>
      </w:r>
      <w:r>
        <w:rPr>
          <w:b/>
        </w:rPr>
        <w:t>六边形</w:t>
      </w:r>
      <w:r>
        <w:rPr>
          <w:rFonts w:hint="eastAsia"/>
          <w:b/>
        </w:rPr>
        <w:t>，</w:t>
      </w:r>
      <w:r>
        <w:rPr>
          <w:b/>
        </w:rPr>
        <w:t>直角的为两条边</w:t>
      </w:r>
    </w:p>
    <w:p w:rsidR="002E5884" w:rsidRDefault="002E5884" w:rsidP="002E5884">
      <w:pPr>
        <w:widowControl/>
        <w:jc w:val="left"/>
        <w:rPr>
          <w:b/>
        </w:rPr>
      </w:pPr>
    </w:p>
    <w:p w:rsidR="00266736" w:rsidRDefault="00266736" w:rsidP="002E5884">
      <w:pPr>
        <w:widowControl/>
        <w:jc w:val="left"/>
        <w:rPr>
          <w:b/>
          <w:color w:val="FF0000"/>
        </w:rPr>
      </w:pPr>
      <w:r w:rsidRPr="00266736">
        <w:rPr>
          <w:rFonts w:hint="eastAsia"/>
          <w:b/>
          <w:color w:val="FF0000"/>
        </w:rPr>
        <w:t>截面图</w:t>
      </w:r>
    </w:p>
    <w:p w:rsidR="00D76AA6" w:rsidRDefault="00D76AA6" w:rsidP="002E5884">
      <w:pPr>
        <w:widowControl/>
        <w:jc w:val="left"/>
        <w:rPr>
          <w:b/>
          <w:color w:val="FF0000"/>
        </w:rPr>
      </w:pPr>
      <w:r>
        <w:rPr>
          <w:noProof/>
        </w:rPr>
        <w:drawing>
          <wp:inline distT="0" distB="0" distL="0" distR="0" wp14:anchorId="515C4890" wp14:editId="577A005F">
            <wp:extent cx="4397071" cy="291691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792" cy="29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1F" w:rsidRDefault="00BA7B1F" w:rsidP="002E5884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三视图</w:t>
      </w:r>
    </w:p>
    <w:p w:rsidR="00BA7B1F" w:rsidRDefault="00BA7B1F" w:rsidP="002E5884">
      <w:pPr>
        <w:widowControl/>
        <w:jc w:val="left"/>
      </w:pPr>
      <w:r w:rsidRPr="00BA7B1F">
        <w:rPr>
          <w:color w:val="FF0000"/>
        </w:rPr>
        <w:tab/>
      </w:r>
      <w:r w:rsidRPr="00BA7B1F">
        <w:rPr>
          <w:rFonts w:hint="eastAsia"/>
        </w:rPr>
        <w:t>比较</w:t>
      </w:r>
      <w:r w:rsidRPr="00BA7B1F">
        <w:t>简单，一般</w:t>
      </w:r>
      <w:r w:rsidRPr="00BA7B1F">
        <w:rPr>
          <w:rFonts w:hint="eastAsia"/>
        </w:rPr>
        <w:t>不考</w:t>
      </w:r>
    </w:p>
    <w:p w:rsidR="00F66B60" w:rsidRDefault="00F66B60" w:rsidP="002E5884">
      <w:pPr>
        <w:widowControl/>
        <w:jc w:val="left"/>
      </w:pPr>
    </w:p>
    <w:p w:rsidR="00F66B60" w:rsidRDefault="00F66B60" w:rsidP="002E5884">
      <w:pPr>
        <w:widowControl/>
        <w:jc w:val="left"/>
        <w:rPr>
          <w:b/>
          <w:color w:val="FF0000"/>
        </w:rPr>
      </w:pPr>
      <w:r w:rsidRPr="00F66B60">
        <w:rPr>
          <w:rFonts w:hint="eastAsia"/>
          <w:b/>
          <w:color w:val="FF0000"/>
        </w:rPr>
        <w:t>立体拼合</w:t>
      </w:r>
    </w:p>
    <w:p w:rsidR="00F66B60" w:rsidRPr="003751F4" w:rsidRDefault="00F66B60" w:rsidP="002E5884">
      <w:pPr>
        <w:widowControl/>
        <w:jc w:val="left"/>
      </w:pPr>
      <w:r>
        <w:rPr>
          <w:b/>
          <w:color w:val="FF0000"/>
        </w:rPr>
        <w:tab/>
      </w:r>
      <w:r w:rsidRPr="003751F4">
        <w:rPr>
          <w:rFonts w:hint="eastAsia"/>
        </w:rPr>
        <w:t>凹凸有致</w:t>
      </w:r>
      <w:r w:rsidRPr="003751F4">
        <w:t>：有凹必有凸，有凸必有凹</w:t>
      </w:r>
    </w:p>
    <w:p w:rsidR="00F66B60" w:rsidRPr="003751F4" w:rsidRDefault="00F66B60" w:rsidP="002E5884">
      <w:pPr>
        <w:widowControl/>
        <w:jc w:val="left"/>
      </w:pPr>
      <w:r w:rsidRPr="003751F4">
        <w:tab/>
      </w:r>
      <w:r w:rsidRPr="003751F4">
        <w:rPr>
          <w:rFonts w:hint="eastAsia"/>
        </w:rPr>
        <w:t>注意</w:t>
      </w:r>
      <w:r w:rsidRPr="003751F4">
        <w:t>事项：形状、深浅</w:t>
      </w:r>
    </w:p>
    <w:p w:rsidR="00F66B60" w:rsidRPr="00BA7B1F" w:rsidRDefault="00F66B60" w:rsidP="002E5884">
      <w:pPr>
        <w:widowControl/>
        <w:jc w:val="left"/>
        <w:rPr>
          <w:color w:val="FF0000"/>
        </w:rPr>
      </w:pPr>
      <w:r>
        <w:tab/>
      </w:r>
    </w:p>
    <w:p w:rsidR="00266736" w:rsidRDefault="00266736">
      <w:pPr>
        <w:widowControl/>
        <w:jc w:val="left"/>
        <w:rPr>
          <w:b/>
        </w:rPr>
      </w:pPr>
      <w:r>
        <w:rPr>
          <w:b/>
        </w:rPr>
        <w:br w:type="page"/>
      </w:r>
    </w:p>
    <w:p w:rsidR="00266736" w:rsidRDefault="00266736" w:rsidP="002E5884">
      <w:pPr>
        <w:widowControl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  <w:sz w:val="52"/>
          <w:szCs w:val="52"/>
        </w:rPr>
      </w:pPr>
      <w:r w:rsidRPr="00462769">
        <w:rPr>
          <w:rFonts w:hint="eastAsia"/>
          <w:b/>
          <w:sz w:val="52"/>
          <w:szCs w:val="52"/>
        </w:rPr>
        <w:t>类比</w:t>
      </w:r>
      <w:r w:rsidRPr="00462769">
        <w:rPr>
          <w:b/>
          <w:sz w:val="52"/>
          <w:szCs w:val="52"/>
        </w:rPr>
        <w:t>判断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常考题型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两组词</w:t>
      </w:r>
      <w:r>
        <w:rPr>
          <w:b/>
          <w:szCs w:val="21"/>
        </w:rPr>
        <w:t>：横向观察逻辑关系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三词型</w:t>
      </w:r>
      <w:r>
        <w:rPr>
          <w:b/>
          <w:szCs w:val="21"/>
        </w:rPr>
        <w:t>：两两观察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填空题</w:t>
      </w:r>
      <w:r>
        <w:rPr>
          <w:b/>
          <w:szCs w:val="21"/>
        </w:rPr>
        <w:t>：找前后逻辑</w:t>
      </w:r>
      <w:r>
        <w:rPr>
          <w:rFonts w:hint="eastAsia"/>
          <w:b/>
          <w:szCs w:val="21"/>
        </w:rPr>
        <w:t>关系</w:t>
      </w:r>
      <w:r>
        <w:rPr>
          <w:b/>
          <w:szCs w:val="21"/>
        </w:rPr>
        <w:t>一致的选项</w:t>
      </w:r>
    </w:p>
    <w:p w:rsidR="002E5884" w:rsidRDefault="002E5884" w:rsidP="002E5884">
      <w:pPr>
        <w:widowControl/>
        <w:jc w:val="left"/>
        <w:rPr>
          <w:b/>
          <w:szCs w:val="21"/>
        </w:rPr>
      </w:pPr>
    </w:p>
    <w:p w:rsidR="002E5884" w:rsidRPr="00A43662" w:rsidRDefault="002E5884" w:rsidP="002E5884">
      <w:pPr>
        <w:pStyle w:val="a5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3662">
        <w:rPr>
          <w:rFonts w:hint="eastAsia"/>
          <w:b/>
          <w:szCs w:val="21"/>
        </w:rPr>
        <w:t>语义</w:t>
      </w:r>
      <w:r w:rsidRPr="00A43662">
        <w:rPr>
          <w:b/>
          <w:szCs w:val="21"/>
        </w:rPr>
        <w:t>关系</w:t>
      </w:r>
    </w:p>
    <w:p w:rsidR="002E5884" w:rsidRPr="00554DA1" w:rsidRDefault="002E5884" w:rsidP="002E5884">
      <w:pPr>
        <w:pStyle w:val="a5"/>
        <w:widowControl/>
        <w:ind w:left="870" w:firstLineChars="0" w:firstLine="0"/>
        <w:jc w:val="left"/>
        <w:rPr>
          <w:b/>
          <w:color w:val="FF0000"/>
          <w:szCs w:val="21"/>
        </w:rPr>
      </w:pPr>
      <w:r w:rsidRPr="00554DA1">
        <w:rPr>
          <w:b/>
          <w:szCs w:val="21"/>
        </w:rPr>
        <w:t>近义词、反义词</w:t>
      </w:r>
      <w:r w:rsidRPr="00554DA1">
        <w:rPr>
          <w:rFonts w:hint="eastAsia"/>
          <w:b/>
          <w:szCs w:val="21"/>
        </w:rPr>
        <w:t>，</w:t>
      </w:r>
      <w:r w:rsidRPr="00554DA1">
        <w:rPr>
          <w:b/>
          <w:color w:val="FF0000"/>
          <w:szCs w:val="21"/>
        </w:rPr>
        <w:t>通过语义关系不能选出答案时，考虑二级辨析</w:t>
      </w:r>
      <w:r w:rsidRPr="00554DA1">
        <w:rPr>
          <w:rFonts w:hint="eastAsia"/>
          <w:b/>
          <w:color w:val="FF0000"/>
          <w:szCs w:val="21"/>
        </w:rPr>
        <w:t>，</w:t>
      </w:r>
      <w:r w:rsidRPr="00554DA1">
        <w:rPr>
          <w:b/>
          <w:color w:val="FF0000"/>
          <w:szCs w:val="21"/>
        </w:rPr>
        <w:t>纵向观察成语本身的性质。感情</w:t>
      </w:r>
      <w:r w:rsidRPr="00554DA1">
        <w:rPr>
          <w:rFonts w:hint="eastAsia"/>
          <w:b/>
          <w:color w:val="FF0000"/>
          <w:szCs w:val="21"/>
        </w:rPr>
        <w:t>色彩</w:t>
      </w:r>
    </w:p>
    <w:p w:rsidR="002E5884" w:rsidRPr="00166CFD" w:rsidRDefault="002E5884" w:rsidP="002E5884">
      <w:pPr>
        <w:pStyle w:val="a5"/>
        <w:widowControl/>
        <w:ind w:left="870" w:firstLineChars="0" w:firstLine="0"/>
        <w:jc w:val="left"/>
        <w:rPr>
          <w:b/>
          <w:color w:val="FF0000"/>
          <w:szCs w:val="21"/>
        </w:rPr>
      </w:pPr>
      <w:r>
        <w:rPr>
          <w:rFonts w:hint="eastAsia"/>
          <w:b/>
          <w:szCs w:val="21"/>
        </w:rPr>
        <w:t>成语</w:t>
      </w:r>
      <w:r w:rsidRPr="00554DA1">
        <w:rPr>
          <w:rFonts w:hint="eastAsia"/>
          <w:b/>
          <w:color w:val="000000" w:themeColor="text1"/>
          <w:szCs w:val="21"/>
        </w:rPr>
        <w:t>考法</w:t>
      </w:r>
      <w:r>
        <w:rPr>
          <w:rFonts w:hint="eastAsia"/>
          <w:b/>
          <w:color w:val="000000" w:themeColor="text1"/>
          <w:szCs w:val="21"/>
        </w:rPr>
        <w:t>：</w:t>
      </w:r>
    </w:p>
    <w:p w:rsidR="002E5884" w:rsidRDefault="002E5884" w:rsidP="002E5884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排布形式</w:t>
      </w:r>
      <w:r>
        <w:rPr>
          <w:b/>
          <w:color w:val="000000" w:themeColor="text1"/>
          <w:szCs w:val="21"/>
        </w:rPr>
        <w:t>：</w:t>
      </w:r>
      <w:r>
        <w:rPr>
          <w:b/>
          <w:color w:val="000000" w:themeColor="text1"/>
          <w:szCs w:val="21"/>
        </w:rPr>
        <w:t>eg</w:t>
      </w:r>
      <w:r>
        <w:rPr>
          <w:b/>
          <w:color w:val="000000" w:themeColor="text1"/>
          <w:szCs w:val="21"/>
        </w:rPr>
        <w:t>：</w:t>
      </w:r>
      <w:r>
        <w:rPr>
          <w:rFonts w:hint="eastAsia"/>
          <w:b/>
          <w:color w:val="000000" w:themeColor="text1"/>
          <w:szCs w:val="21"/>
        </w:rPr>
        <w:t>AABB</w:t>
      </w:r>
      <w:r>
        <w:rPr>
          <w:b/>
          <w:color w:val="000000" w:themeColor="text1"/>
          <w:szCs w:val="21"/>
        </w:rPr>
        <w:t>:</w:t>
      </w:r>
      <w:r>
        <w:rPr>
          <w:rFonts w:hint="eastAsia"/>
          <w:b/>
          <w:color w:val="000000" w:themeColor="text1"/>
          <w:szCs w:val="21"/>
        </w:rPr>
        <w:t>兢兢业业：</w:t>
      </w:r>
      <w:r>
        <w:rPr>
          <w:b/>
          <w:color w:val="000000" w:themeColor="text1"/>
          <w:szCs w:val="21"/>
        </w:rPr>
        <w:t>勤勤恳恳</w:t>
      </w:r>
    </w:p>
    <w:p w:rsidR="002E5884" w:rsidRDefault="002E5884" w:rsidP="002E5884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逻辑</w:t>
      </w:r>
      <w:r>
        <w:rPr>
          <w:b/>
          <w:color w:val="000000" w:themeColor="text1"/>
          <w:szCs w:val="21"/>
        </w:rPr>
        <w:t>关系：</w:t>
      </w: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1.</w:t>
      </w:r>
      <w:r>
        <w:rPr>
          <w:b/>
          <w:color w:val="000000" w:themeColor="text1"/>
          <w:szCs w:val="21"/>
        </w:rPr>
        <w:t>并列</w:t>
      </w:r>
      <w:r>
        <w:rPr>
          <w:rFonts w:hint="eastAsia"/>
          <w:b/>
          <w:color w:val="000000" w:themeColor="text1"/>
          <w:szCs w:val="21"/>
        </w:rPr>
        <w:t>：</w:t>
      </w:r>
      <w:r>
        <w:rPr>
          <w:b/>
          <w:color w:val="000000" w:themeColor="text1"/>
          <w:szCs w:val="21"/>
        </w:rPr>
        <w:t>风和日丽，</w:t>
      </w:r>
      <w:r>
        <w:rPr>
          <w:rFonts w:hint="eastAsia"/>
          <w:b/>
          <w:color w:val="000000" w:themeColor="text1"/>
          <w:szCs w:val="21"/>
        </w:rPr>
        <w:t>纸墨笔砚</w:t>
      </w:r>
    </w:p>
    <w:p w:rsidR="002E5884" w:rsidRDefault="002E5884" w:rsidP="002E5884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  <w:t>2.</w:t>
      </w:r>
      <w:r>
        <w:rPr>
          <w:rFonts w:hint="eastAsia"/>
          <w:b/>
          <w:color w:val="000000" w:themeColor="text1"/>
          <w:szCs w:val="21"/>
        </w:rPr>
        <w:t>因果</w:t>
      </w:r>
      <w:r>
        <w:rPr>
          <w:b/>
          <w:color w:val="000000" w:themeColor="text1"/>
          <w:szCs w:val="21"/>
        </w:rPr>
        <w:t>关系：水滴石穿</w:t>
      </w:r>
    </w:p>
    <w:p w:rsidR="002E5884" w:rsidRDefault="002E5884" w:rsidP="002E5884">
      <w:pPr>
        <w:widowControl/>
        <w:ind w:left="87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语法</w:t>
      </w:r>
      <w:r>
        <w:rPr>
          <w:b/>
        </w:rPr>
        <w:t>关系：</w:t>
      </w:r>
      <w:r>
        <w:rPr>
          <w:rFonts w:hint="eastAsia"/>
          <w:b/>
        </w:rPr>
        <w:t>主谓宾</w:t>
      </w:r>
      <w:r>
        <w:rPr>
          <w:b/>
        </w:rPr>
        <w:t>：愚公移山</w:t>
      </w:r>
    </w:p>
    <w:p w:rsidR="002E5884" w:rsidRPr="000C4B87" w:rsidRDefault="002E5884" w:rsidP="002E5884">
      <w:pPr>
        <w:pStyle w:val="a5"/>
        <w:widowControl/>
        <w:ind w:left="870" w:firstLineChars="0" w:firstLine="0"/>
        <w:jc w:val="left"/>
        <w:rPr>
          <w:b/>
        </w:rPr>
      </w:pPr>
      <w:r w:rsidRPr="000C4B87">
        <w:rPr>
          <w:rFonts w:hint="eastAsia"/>
          <w:b/>
        </w:rPr>
        <w:t>比喻义</w:t>
      </w:r>
      <w:r w:rsidRPr="000C4B87">
        <w:rPr>
          <w:b/>
        </w:rPr>
        <w:t>、象征义</w:t>
      </w:r>
    </w:p>
    <w:p w:rsidR="002E5884" w:rsidRDefault="002E5884" w:rsidP="002E5884">
      <w:pPr>
        <w:pStyle w:val="a5"/>
        <w:widowControl/>
        <w:ind w:left="1680" w:firstLineChars="0" w:firstLine="0"/>
        <w:jc w:val="left"/>
        <w:rPr>
          <w:b/>
        </w:rPr>
      </w:pPr>
      <w:r>
        <w:rPr>
          <w:rFonts w:hint="eastAsia"/>
          <w:b/>
        </w:rPr>
        <w:t>本体</w:t>
      </w:r>
      <w:r>
        <w:rPr>
          <w:b/>
        </w:rPr>
        <w:t>：喻体</w:t>
      </w:r>
      <w:r>
        <w:rPr>
          <w:rFonts w:hint="eastAsia"/>
          <w:b/>
        </w:rPr>
        <w:t>/</w:t>
      </w:r>
      <w:r>
        <w:rPr>
          <w:rFonts w:hint="eastAsia"/>
          <w:b/>
        </w:rPr>
        <w:t>象征</w:t>
      </w:r>
      <w:r>
        <w:rPr>
          <w:b/>
        </w:rPr>
        <w:t>体</w:t>
      </w:r>
      <w:r>
        <w:rPr>
          <w:rFonts w:hint="eastAsia"/>
          <w:b/>
        </w:rPr>
        <w:t>。</w:t>
      </w:r>
      <w:r>
        <w:rPr>
          <w:b/>
        </w:rPr>
        <w:t>Eg</w:t>
      </w:r>
      <w:r>
        <w:rPr>
          <w:b/>
        </w:rPr>
        <w:t>：兄弟</w:t>
      </w:r>
      <w:r>
        <w:rPr>
          <w:rFonts w:hint="eastAsia"/>
          <w:b/>
        </w:rPr>
        <w:t>/</w:t>
      </w:r>
      <w:r>
        <w:rPr>
          <w:rFonts w:hint="eastAsia"/>
          <w:b/>
        </w:rPr>
        <w:t>手足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（也可以倒</w:t>
      </w:r>
      <w:r>
        <w:rPr>
          <w:b/>
        </w:rPr>
        <w:t>过来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手足</w:t>
      </w:r>
      <w:r>
        <w:rPr>
          <w:b/>
        </w:rPr>
        <w:t>/</w:t>
      </w:r>
      <w:r>
        <w:rPr>
          <w:rFonts w:hint="eastAsia"/>
          <w:b/>
        </w:rPr>
        <w:t>兄弟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这样</w:t>
      </w:r>
      <w:r>
        <w:rPr>
          <w:b/>
        </w:rPr>
        <w:t>就是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喻体</w:t>
      </w:r>
      <w:r>
        <w:rPr>
          <w:b/>
        </w:rPr>
        <w:t>/</w:t>
      </w:r>
      <w:r>
        <w:rPr>
          <w:rFonts w:hint="eastAsia"/>
          <w:b/>
        </w:rPr>
        <w:t>象征体</w:t>
      </w:r>
      <w:r>
        <w:rPr>
          <w:b/>
        </w:rPr>
        <w:t>：本体）</w:t>
      </w:r>
    </w:p>
    <w:p w:rsidR="002E5884" w:rsidRDefault="002E5884" w:rsidP="002E5884">
      <w:pPr>
        <w:pStyle w:val="a5"/>
        <w:widowControl/>
        <w:ind w:left="168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0CBEDA2C" wp14:editId="10C48F72">
            <wp:extent cx="3172570" cy="179407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238" cy="18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br w:type="page"/>
      </w:r>
    </w:p>
    <w:p w:rsidR="002E5884" w:rsidRDefault="002E5884" w:rsidP="002E5884">
      <w:pPr>
        <w:pStyle w:val="a5"/>
        <w:widowControl/>
        <w:ind w:left="1680" w:firstLineChars="0" w:firstLine="0"/>
        <w:jc w:val="left"/>
        <w:rPr>
          <w:b/>
        </w:rPr>
      </w:pPr>
    </w:p>
    <w:p w:rsidR="002E5884" w:rsidRPr="00FC7785" w:rsidRDefault="002E5884" w:rsidP="002E5884">
      <w:pPr>
        <w:pStyle w:val="a5"/>
        <w:widowControl/>
        <w:numPr>
          <w:ilvl w:val="0"/>
          <w:numId w:val="5"/>
        </w:numPr>
        <w:ind w:firstLineChars="0"/>
        <w:jc w:val="left"/>
        <w:rPr>
          <w:b/>
        </w:rPr>
      </w:pPr>
      <w:r w:rsidRPr="00FC7785">
        <w:rPr>
          <w:b/>
        </w:rPr>
        <w:t>逻辑关系</w:t>
      </w:r>
    </w:p>
    <w:p w:rsidR="002E5884" w:rsidRDefault="002E5884" w:rsidP="002E5884">
      <w:pPr>
        <w:pStyle w:val="a5"/>
        <w:widowControl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全同</w:t>
      </w:r>
      <w:r>
        <w:rPr>
          <w:b/>
        </w:rPr>
        <w:t>关系</w:t>
      </w:r>
    </w:p>
    <w:p w:rsidR="002E5884" w:rsidRDefault="002E5884" w:rsidP="002E5884">
      <w:pPr>
        <w:pStyle w:val="a5"/>
        <w:widowControl/>
        <w:ind w:left="2100" w:firstLineChars="0" w:firstLine="0"/>
        <w:jc w:val="left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g</w:t>
      </w:r>
      <w:r>
        <w:rPr>
          <w:b/>
        </w:rPr>
        <w:t>；老鼠：耗子。</w:t>
      </w:r>
    </w:p>
    <w:p w:rsidR="002E5884" w:rsidRPr="0055104B" w:rsidRDefault="002E5884" w:rsidP="002E5884">
      <w:pPr>
        <w:pStyle w:val="a5"/>
        <w:widowControl/>
        <w:numPr>
          <w:ilvl w:val="0"/>
          <w:numId w:val="6"/>
        </w:numPr>
        <w:ind w:firstLineChars="0"/>
        <w:jc w:val="left"/>
        <w:rPr>
          <w:b/>
        </w:rPr>
      </w:pPr>
      <w:r w:rsidRPr="0055104B">
        <w:rPr>
          <w:rFonts w:hint="eastAsia"/>
          <w:b/>
        </w:rPr>
        <w:t>并列</w:t>
      </w:r>
      <w:r w:rsidRPr="0055104B">
        <w:rPr>
          <w:b/>
        </w:rPr>
        <w:t>关系</w:t>
      </w:r>
    </w:p>
    <w:p w:rsidR="002E5884" w:rsidRDefault="002E5884" w:rsidP="002E5884">
      <w:pPr>
        <w:pStyle w:val="a5"/>
        <w:widowControl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>矛盾</w:t>
      </w:r>
      <w:r>
        <w:rPr>
          <w:b/>
        </w:rPr>
        <w:t>关系</w:t>
      </w:r>
      <w:r>
        <w:rPr>
          <w:rFonts w:hint="eastAsia"/>
          <w:b/>
        </w:rPr>
        <w:t>。</w:t>
      </w:r>
      <w:r>
        <w:rPr>
          <w:b/>
        </w:rPr>
        <w:t>指对立的两种情况，无</w:t>
      </w:r>
      <w:r>
        <w:rPr>
          <w:rFonts w:hint="eastAsia"/>
          <w:b/>
        </w:rPr>
        <w:t>第三种</w:t>
      </w:r>
      <w:r>
        <w:rPr>
          <w:b/>
        </w:rPr>
        <w:t>情况存在，二者为</w:t>
      </w:r>
      <w:r>
        <w:rPr>
          <w:rFonts w:hint="eastAsia"/>
          <w:b/>
        </w:rPr>
        <w:t>非此即彼</w:t>
      </w:r>
      <w:r>
        <w:rPr>
          <w:b/>
        </w:rPr>
        <w:t>的关系</w:t>
      </w:r>
    </w:p>
    <w:p w:rsidR="002E5884" w:rsidRDefault="002E5884" w:rsidP="002E5884">
      <w:pPr>
        <w:pStyle w:val="a5"/>
        <w:widowControl/>
        <w:ind w:left="2940" w:firstLineChars="0" w:firstLine="0"/>
        <w:jc w:val="left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g</w:t>
      </w:r>
      <w:r>
        <w:rPr>
          <w:b/>
        </w:rPr>
        <w:t xml:space="preserve">: </w:t>
      </w:r>
      <w:r>
        <w:rPr>
          <w:rFonts w:hint="eastAsia"/>
          <w:b/>
        </w:rPr>
        <w:t>生</w:t>
      </w:r>
      <w:r>
        <w:rPr>
          <w:b/>
        </w:rPr>
        <w:t>：死</w:t>
      </w:r>
    </w:p>
    <w:p w:rsidR="002E5884" w:rsidRPr="003A1163" w:rsidRDefault="002E5884" w:rsidP="002E5884">
      <w:pPr>
        <w:pStyle w:val="a5"/>
        <w:widowControl/>
        <w:numPr>
          <w:ilvl w:val="0"/>
          <w:numId w:val="7"/>
        </w:numPr>
        <w:ind w:firstLineChars="0"/>
        <w:jc w:val="left"/>
        <w:rPr>
          <w:b/>
        </w:rPr>
      </w:pPr>
      <w:r w:rsidRPr="003A1163">
        <w:rPr>
          <w:rFonts w:hint="eastAsia"/>
          <w:b/>
        </w:rPr>
        <w:t>反对</w:t>
      </w:r>
      <w:r w:rsidRPr="003A1163">
        <w:rPr>
          <w:b/>
        </w:rPr>
        <w:t>关系</w:t>
      </w:r>
      <w:r w:rsidRPr="003A1163">
        <w:rPr>
          <w:rFonts w:hint="eastAsia"/>
          <w:b/>
        </w:rPr>
        <w:t>。</w:t>
      </w:r>
      <w:r w:rsidRPr="003A1163">
        <w:rPr>
          <w:b/>
        </w:rPr>
        <w:t>是指在对立的两种情况之外，还存在其他情况</w:t>
      </w:r>
      <w:r w:rsidRPr="003A1163">
        <w:rPr>
          <w:rFonts w:hint="eastAsia"/>
          <w:b/>
        </w:rPr>
        <w:t>，</w:t>
      </w:r>
      <w:r w:rsidRPr="003A1163">
        <w:rPr>
          <w:b/>
        </w:rPr>
        <w:t>二者并不是非此即彼的关系。</w:t>
      </w:r>
    </w:p>
    <w:p w:rsidR="002E5884" w:rsidRDefault="002E5884" w:rsidP="002E5884">
      <w:pPr>
        <w:pStyle w:val="a5"/>
        <w:widowControl/>
        <w:ind w:left="3360" w:firstLineChars="0" w:firstLine="0"/>
        <w:jc w:val="left"/>
        <w:rPr>
          <w:b/>
        </w:rPr>
      </w:pPr>
      <w:r>
        <w:rPr>
          <w:b/>
        </w:rPr>
        <w:t>Eg</w:t>
      </w:r>
      <w:r>
        <w:rPr>
          <w:rFonts w:hint="eastAsia"/>
          <w:b/>
        </w:rPr>
        <w:t>：</w:t>
      </w:r>
      <w:r>
        <w:rPr>
          <w:b/>
        </w:rPr>
        <w:t>红</w:t>
      </w:r>
      <w:r>
        <w:rPr>
          <w:rFonts w:hint="eastAsia"/>
          <w:b/>
        </w:rPr>
        <w:t>色</w:t>
      </w:r>
      <w:r>
        <w:rPr>
          <w:b/>
        </w:rPr>
        <w:t>：白色</w:t>
      </w:r>
      <w:r>
        <w:rPr>
          <w:rFonts w:hint="eastAsia"/>
          <w:b/>
        </w:rPr>
        <w:t>。</w:t>
      </w:r>
      <w:r>
        <w:rPr>
          <w:b/>
        </w:rPr>
        <w:t>苹果：香蕉</w:t>
      </w:r>
    </w:p>
    <w:p w:rsidR="002E5884" w:rsidRPr="00FD6611" w:rsidRDefault="002E5884" w:rsidP="002E5884">
      <w:pPr>
        <w:widowControl/>
        <w:ind w:left="840" w:firstLine="420"/>
        <w:jc w:val="left"/>
        <w:rPr>
          <w:b/>
        </w:rPr>
      </w:pPr>
      <w:r w:rsidRPr="00FD6611">
        <w:rPr>
          <w:rFonts w:hint="eastAsia"/>
          <w:b/>
        </w:rPr>
        <w:t>3.</w:t>
      </w:r>
      <w:r w:rsidRPr="00FD6611">
        <w:rPr>
          <w:rFonts w:hint="eastAsia"/>
          <w:b/>
        </w:rPr>
        <w:t>包含</w:t>
      </w:r>
      <w:r w:rsidRPr="00FD6611">
        <w:rPr>
          <w:b/>
        </w:rPr>
        <w:t>关系</w:t>
      </w:r>
    </w:p>
    <w:p w:rsidR="002E5884" w:rsidRDefault="002E5884" w:rsidP="002E5884">
      <w:pPr>
        <w:pStyle w:val="a5"/>
        <w:widowControl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</w:rPr>
        <w:t>组成关系</w:t>
      </w:r>
    </w:p>
    <w:p w:rsidR="002E5884" w:rsidRDefault="002E5884" w:rsidP="002E5884">
      <w:pPr>
        <w:pStyle w:val="a5"/>
        <w:widowControl/>
        <w:ind w:left="2820" w:firstLineChars="0" w:firstLine="0"/>
        <w:jc w:val="left"/>
        <w:rPr>
          <w:b/>
        </w:rPr>
      </w:pPr>
      <w:r>
        <w:rPr>
          <w:rFonts w:hint="eastAsia"/>
          <w:b/>
        </w:rPr>
        <w:t>轮胎</w:t>
      </w:r>
      <w:r>
        <w:rPr>
          <w:b/>
        </w:rPr>
        <w:t>：</w:t>
      </w:r>
      <w:r>
        <w:rPr>
          <w:rFonts w:hint="eastAsia"/>
          <w:b/>
        </w:rPr>
        <w:t>汽车</w:t>
      </w:r>
      <w:r>
        <w:rPr>
          <w:b/>
        </w:rPr>
        <w:t>；发动机：汽车</w:t>
      </w:r>
    </w:p>
    <w:p w:rsidR="002E5884" w:rsidRPr="000B42B9" w:rsidRDefault="002E5884" w:rsidP="002E5884">
      <w:pPr>
        <w:pStyle w:val="a5"/>
        <w:widowControl/>
        <w:ind w:left="2820" w:firstLineChars="0" w:firstLine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Pr="00611E91">
        <w:rPr>
          <w:rFonts w:hint="eastAsia"/>
          <w:b/>
          <w:color w:val="FF0000"/>
        </w:rPr>
        <w:t>能用</w:t>
      </w:r>
      <w:r w:rsidRPr="00611E91">
        <w:rPr>
          <w:b/>
          <w:color w:val="FF0000"/>
        </w:rPr>
        <w:t>“</w:t>
      </w:r>
      <w:r w:rsidRPr="00611E91">
        <w:rPr>
          <w:rFonts w:hint="eastAsia"/>
          <w:b/>
          <w:color w:val="FF0000"/>
        </w:rPr>
        <w:t>是</w:t>
      </w:r>
      <w:r w:rsidRPr="00611E91">
        <w:rPr>
          <w:b/>
          <w:color w:val="FF0000"/>
        </w:rPr>
        <w:t>”</w:t>
      </w:r>
      <w:r w:rsidRPr="00611E91">
        <w:rPr>
          <w:rFonts w:hint="eastAsia"/>
          <w:b/>
          <w:color w:val="FF0000"/>
        </w:rPr>
        <w:t>造句子</w:t>
      </w:r>
      <w:r>
        <w:rPr>
          <w:b/>
          <w:color w:val="FF0000"/>
        </w:rPr>
        <w:t>的是</w:t>
      </w:r>
      <w:r>
        <w:rPr>
          <w:rFonts w:hint="eastAsia"/>
          <w:b/>
          <w:color w:val="FF0000"/>
        </w:rPr>
        <w:t>组成</w:t>
      </w:r>
      <w:r w:rsidRPr="00611E91">
        <w:rPr>
          <w:b/>
          <w:color w:val="FF0000"/>
        </w:rPr>
        <w:t>关系</w:t>
      </w:r>
    </w:p>
    <w:p w:rsidR="002E5884" w:rsidRDefault="002E5884" w:rsidP="002E5884">
      <w:pPr>
        <w:pStyle w:val="a5"/>
        <w:widowControl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</w:rPr>
        <w:t>总属</w:t>
      </w:r>
      <w:r>
        <w:rPr>
          <w:b/>
        </w:rPr>
        <w:t>关系</w:t>
      </w:r>
    </w:p>
    <w:p w:rsidR="002E5884" w:rsidRDefault="002E5884" w:rsidP="002E5884">
      <w:pPr>
        <w:pStyle w:val="a5"/>
        <w:widowControl/>
        <w:ind w:left="2820" w:firstLineChars="0" w:firstLine="0"/>
        <w:jc w:val="left"/>
        <w:rPr>
          <w:b/>
        </w:rPr>
      </w:pPr>
      <w:r>
        <w:rPr>
          <w:rFonts w:hint="eastAsia"/>
          <w:b/>
        </w:rPr>
        <w:t>苹果</w:t>
      </w:r>
      <w:r>
        <w:rPr>
          <w:b/>
        </w:rPr>
        <w:t>：水果</w:t>
      </w:r>
    </w:p>
    <w:p w:rsidR="002E5884" w:rsidRDefault="002E5884" w:rsidP="002E5884">
      <w:pPr>
        <w:pStyle w:val="a5"/>
        <w:widowControl/>
        <w:ind w:left="2820" w:firstLineChars="0" w:firstLine="0"/>
        <w:jc w:val="left"/>
        <w:rPr>
          <w:b/>
          <w:color w:val="FF0000"/>
        </w:rPr>
      </w:pPr>
      <w:r w:rsidRPr="00611E91">
        <w:rPr>
          <w:rFonts w:hint="eastAsia"/>
          <w:b/>
          <w:color w:val="FF0000"/>
        </w:rPr>
        <w:t>能用</w:t>
      </w:r>
      <w:r w:rsidRPr="00611E91">
        <w:rPr>
          <w:b/>
          <w:color w:val="FF0000"/>
        </w:rPr>
        <w:t>“</w:t>
      </w:r>
      <w:r w:rsidRPr="00611E91">
        <w:rPr>
          <w:rFonts w:hint="eastAsia"/>
          <w:b/>
          <w:color w:val="FF0000"/>
        </w:rPr>
        <w:t>是</w:t>
      </w:r>
      <w:r w:rsidRPr="00611E91">
        <w:rPr>
          <w:b/>
          <w:color w:val="FF0000"/>
        </w:rPr>
        <w:t>”</w:t>
      </w:r>
      <w:r w:rsidRPr="00611E91">
        <w:rPr>
          <w:rFonts w:hint="eastAsia"/>
          <w:b/>
          <w:color w:val="FF0000"/>
        </w:rPr>
        <w:t>造句子</w:t>
      </w:r>
      <w:r w:rsidRPr="00611E91">
        <w:rPr>
          <w:b/>
          <w:color w:val="FF0000"/>
        </w:rPr>
        <w:t>的是种属关系</w:t>
      </w:r>
    </w:p>
    <w:p w:rsidR="002E5884" w:rsidRPr="00FD6611" w:rsidRDefault="002E5884" w:rsidP="002E5884">
      <w:pPr>
        <w:widowControl/>
        <w:ind w:left="840" w:firstLine="42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4.</w:t>
      </w:r>
      <w:r w:rsidRPr="00FD6611">
        <w:rPr>
          <w:rFonts w:asciiTheme="minorEastAsia" w:hAnsiTheme="minorEastAsia" w:hint="eastAsia"/>
          <w:b/>
        </w:rPr>
        <w:t>交叉</w:t>
      </w:r>
      <w:r w:rsidRPr="00FD6611">
        <w:rPr>
          <w:rFonts w:asciiTheme="minorEastAsia" w:hAnsiTheme="minorEastAsia"/>
          <w:b/>
        </w:rPr>
        <w:t xml:space="preserve">关系 </w:t>
      </w:r>
    </w:p>
    <w:p w:rsidR="002E5884" w:rsidRDefault="002E5884" w:rsidP="002E5884">
      <w:pPr>
        <w:pStyle w:val="a5"/>
        <w:widowControl/>
        <w:ind w:left="2940" w:firstLineChars="0" w:firstLine="0"/>
        <w:jc w:val="left"/>
        <w:rPr>
          <w:b/>
        </w:rPr>
      </w:pPr>
      <w:r>
        <w:rPr>
          <w:rFonts w:hint="eastAsia"/>
          <w:b/>
        </w:rPr>
        <w:t>有的</w:t>
      </w:r>
      <w:r>
        <w:rPr>
          <w:rFonts w:hint="eastAsia"/>
          <w:b/>
        </w:rPr>
        <w:t>A</w:t>
      </w:r>
      <w:r>
        <w:rPr>
          <w:rFonts w:hint="eastAsia"/>
          <w:b/>
        </w:rPr>
        <w:t>是</w:t>
      </w:r>
      <w:r>
        <w:rPr>
          <w:b/>
        </w:rPr>
        <w:t>B</w:t>
      </w:r>
      <w:r>
        <w:rPr>
          <w:b/>
        </w:rPr>
        <w:t>，有的</w:t>
      </w:r>
      <w:r>
        <w:rPr>
          <w:b/>
        </w:rPr>
        <w:t>A</w:t>
      </w:r>
      <w:r>
        <w:rPr>
          <w:b/>
        </w:rPr>
        <w:t>不是</w:t>
      </w:r>
      <w:r>
        <w:rPr>
          <w:b/>
        </w:rPr>
        <w:t>B</w:t>
      </w:r>
    </w:p>
    <w:p w:rsidR="002E5884" w:rsidRDefault="002E5884" w:rsidP="002E5884">
      <w:pPr>
        <w:pStyle w:val="a5"/>
        <w:widowControl/>
        <w:ind w:left="2940" w:firstLineChars="0" w:firstLine="0"/>
        <w:jc w:val="left"/>
        <w:rPr>
          <w:b/>
        </w:rPr>
      </w:pPr>
      <w:r>
        <w:rPr>
          <w:rFonts w:hint="eastAsia"/>
          <w:b/>
        </w:rPr>
        <w:t>女士</w:t>
      </w:r>
      <w:r>
        <w:rPr>
          <w:b/>
        </w:rPr>
        <w:t>：公务员</w:t>
      </w:r>
    </w:p>
    <w:p w:rsidR="002E5884" w:rsidRDefault="002E5884" w:rsidP="002E5884">
      <w:pPr>
        <w:pStyle w:val="a5"/>
        <w:widowControl/>
        <w:ind w:left="2940" w:firstLineChars="0" w:firstLine="0"/>
        <w:jc w:val="left"/>
        <w:rPr>
          <w:b/>
          <w:color w:val="FF0000"/>
        </w:rPr>
      </w:pPr>
      <w:r w:rsidRPr="0008334A">
        <w:rPr>
          <w:rFonts w:hint="eastAsia"/>
          <w:b/>
          <w:color w:val="FF0000"/>
        </w:rPr>
        <w:t>造句</w:t>
      </w:r>
      <w:r w:rsidRPr="0008334A">
        <w:rPr>
          <w:b/>
          <w:color w:val="FF0000"/>
        </w:rPr>
        <w:t>：有的</w:t>
      </w:r>
      <w:r w:rsidRPr="0008334A">
        <w:rPr>
          <w:b/>
          <w:color w:val="FF0000"/>
        </w:rPr>
        <w:t>A</w:t>
      </w:r>
      <w:r w:rsidRPr="0008334A">
        <w:rPr>
          <w:b/>
          <w:color w:val="FF0000"/>
        </w:rPr>
        <w:t>是</w:t>
      </w:r>
      <w:r w:rsidRPr="0008334A">
        <w:rPr>
          <w:b/>
          <w:color w:val="FF0000"/>
        </w:rPr>
        <w:t>B</w:t>
      </w:r>
      <w:r w:rsidRPr="0008334A">
        <w:rPr>
          <w:b/>
          <w:color w:val="FF0000"/>
        </w:rPr>
        <w:t>，有的</w:t>
      </w:r>
      <w:r w:rsidRPr="0008334A">
        <w:rPr>
          <w:b/>
          <w:color w:val="FF0000"/>
        </w:rPr>
        <w:t>B</w:t>
      </w:r>
      <w:r w:rsidRPr="0008334A">
        <w:rPr>
          <w:b/>
          <w:color w:val="FF0000"/>
        </w:rPr>
        <w:t>是</w:t>
      </w:r>
      <w:r w:rsidRPr="0008334A">
        <w:rPr>
          <w:b/>
          <w:color w:val="FF0000"/>
        </w:rPr>
        <w:t>A</w:t>
      </w:r>
      <w:r w:rsidRPr="0008334A">
        <w:rPr>
          <w:b/>
          <w:color w:val="FF0000"/>
        </w:rPr>
        <w:t>，</w:t>
      </w:r>
      <w:r w:rsidRPr="0008334A">
        <w:rPr>
          <w:rFonts w:hint="eastAsia"/>
          <w:b/>
          <w:color w:val="FF0000"/>
        </w:rPr>
        <w:t>均能</w:t>
      </w:r>
      <w:r w:rsidRPr="0008334A">
        <w:rPr>
          <w:b/>
          <w:color w:val="FF0000"/>
        </w:rPr>
        <w:t>造句时，是交叉关系</w:t>
      </w:r>
    </w:p>
    <w:p w:rsidR="002E5884" w:rsidRPr="00FD6611" w:rsidRDefault="002E5884" w:rsidP="002E5884">
      <w:pPr>
        <w:widowControl/>
        <w:ind w:left="840" w:firstLine="420"/>
        <w:jc w:val="left"/>
        <w:rPr>
          <w:b/>
        </w:rPr>
      </w:pPr>
      <w:r>
        <w:rPr>
          <w:rFonts w:hint="eastAsia"/>
          <w:b/>
        </w:rPr>
        <w:t>5.</w:t>
      </w:r>
      <w:r w:rsidRPr="00FD6611">
        <w:rPr>
          <w:rFonts w:hint="eastAsia"/>
          <w:b/>
        </w:rPr>
        <w:t>对应</w:t>
      </w:r>
      <w:r w:rsidRPr="00FD6611">
        <w:rPr>
          <w:b/>
        </w:rPr>
        <w:t>关系</w:t>
      </w:r>
    </w:p>
    <w:p w:rsidR="002E5884" w:rsidRDefault="002E5884" w:rsidP="002E5884">
      <w:pPr>
        <w:widowControl/>
        <w:ind w:left="2520" w:firstLine="420"/>
        <w:jc w:val="left"/>
        <w:rPr>
          <w:b/>
        </w:rPr>
      </w:pPr>
      <w:r w:rsidRPr="00D36B14">
        <w:rPr>
          <w:rFonts w:hint="eastAsia"/>
          <w:b/>
        </w:rPr>
        <w:t>高频</w:t>
      </w:r>
    </w:p>
    <w:p w:rsidR="002E5884" w:rsidRPr="00D36B14" w:rsidRDefault="002E5884" w:rsidP="002E5884">
      <w:pPr>
        <w:pStyle w:val="a5"/>
        <w:widowControl/>
        <w:numPr>
          <w:ilvl w:val="0"/>
          <w:numId w:val="9"/>
        </w:numPr>
        <w:ind w:firstLineChars="0"/>
        <w:jc w:val="left"/>
        <w:rPr>
          <w:b/>
        </w:rPr>
      </w:pPr>
      <w:r w:rsidRPr="00D36B14">
        <w:rPr>
          <w:b/>
        </w:rPr>
        <w:t>配套</w:t>
      </w:r>
      <w:r w:rsidRPr="00D36B14">
        <w:rPr>
          <w:rFonts w:hint="eastAsia"/>
          <w:b/>
        </w:rPr>
        <w:t>使用</w:t>
      </w:r>
      <w:r>
        <w:rPr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b/>
        </w:rPr>
        <w:t>螺丝</w:t>
      </w:r>
      <w:r>
        <w:rPr>
          <w:rFonts w:hint="eastAsia"/>
          <w:b/>
        </w:rPr>
        <w:t>：</w:t>
      </w:r>
      <w:r w:rsidRPr="00D36B14">
        <w:rPr>
          <w:b/>
        </w:rPr>
        <w:t>螺帽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 w:rsidRPr="00D36B14">
        <w:rPr>
          <w:rFonts w:hint="eastAsia"/>
          <w:b/>
        </w:rPr>
        <w:t>二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>材料</w:t>
      </w:r>
      <w:r>
        <w:rPr>
          <w:b/>
        </w:rPr>
        <w:t>与成品：</w:t>
      </w:r>
      <w:r>
        <w:rPr>
          <w:b/>
        </w:rPr>
        <w:tab/>
      </w:r>
      <w:r>
        <w:rPr>
          <w:b/>
        </w:rPr>
        <w:t>小麦</w:t>
      </w:r>
      <w:r>
        <w:rPr>
          <w:rFonts w:hint="eastAsia"/>
          <w:b/>
        </w:rPr>
        <w:t>：</w:t>
      </w:r>
      <w:r>
        <w:rPr>
          <w:b/>
        </w:rPr>
        <w:t>馒头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三．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工艺</w:t>
      </w:r>
      <w:r>
        <w:rPr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啤酒</w:t>
      </w:r>
      <w:r>
        <w:rPr>
          <w:b/>
        </w:rPr>
        <w:t>：</w:t>
      </w:r>
      <w:r>
        <w:rPr>
          <w:rFonts w:hint="eastAsia"/>
          <w:b/>
        </w:rPr>
        <w:t>发酵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四．</w:t>
      </w:r>
      <w:r>
        <w:rPr>
          <w:b/>
        </w:rPr>
        <w:t>功能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银行卡</w:t>
      </w:r>
      <w:r>
        <w:rPr>
          <w:b/>
        </w:rPr>
        <w:t>：支付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五．</w:t>
      </w:r>
      <w:r>
        <w:rPr>
          <w:b/>
        </w:rPr>
        <w:t>职业</w:t>
      </w:r>
      <w:r>
        <w:rPr>
          <w:rFonts w:hint="eastAsia"/>
          <w:b/>
        </w:rPr>
        <w:t>或</w:t>
      </w:r>
      <w:r>
        <w:rPr>
          <w:b/>
        </w:rPr>
        <w:t>身份场所</w:t>
      </w:r>
      <w:r>
        <w:rPr>
          <w:b/>
        </w:rPr>
        <w:tab/>
      </w:r>
      <w:r>
        <w:rPr>
          <w:rFonts w:hint="eastAsia"/>
          <w:b/>
        </w:rPr>
        <w:t>教师</w:t>
      </w:r>
      <w:r>
        <w:rPr>
          <w:b/>
        </w:rPr>
        <w:t>：教室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六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因果</w:t>
      </w:r>
      <w:r>
        <w:rPr>
          <w:b/>
        </w:rPr>
        <w:t>关系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水滴</w:t>
      </w:r>
      <w:r>
        <w:rPr>
          <w:b/>
        </w:rPr>
        <w:t>：石穿</w:t>
      </w:r>
    </w:p>
    <w:p w:rsidR="002E5884" w:rsidRDefault="002E5884" w:rsidP="002E588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七．属性</w:t>
      </w:r>
      <w:r>
        <w:rPr>
          <w:b/>
        </w:rPr>
        <w:t>关系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醋</w:t>
      </w:r>
      <w:r>
        <w:rPr>
          <w:b/>
        </w:rPr>
        <w:t>：酸</w:t>
      </w:r>
    </w:p>
    <w:p w:rsidR="002E5884" w:rsidRDefault="002E5884" w:rsidP="002E5884">
      <w:pPr>
        <w:widowControl/>
        <w:ind w:left="420" w:firstLine="420"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</w:rPr>
      </w:pPr>
      <w:r>
        <w:rPr>
          <w:b/>
        </w:rPr>
        <w:br w:type="page"/>
      </w:r>
    </w:p>
    <w:p w:rsidR="002E5884" w:rsidRPr="00EA59F3" w:rsidRDefault="002E5884" w:rsidP="002E5884">
      <w:pPr>
        <w:pStyle w:val="a5"/>
        <w:widowControl/>
        <w:numPr>
          <w:ilvl w:val="0"/>
          <w:numId w:val="5"/>
        </w:numPr>
        <w:ind w:firstLineChars="0"/>
        <w:jc w:val="left"/>
        <w:rPr>
          <w:b/>
        </w:rPr>
      </w:pPr>
      <w:r w:rsidRPr="00EA59F3">
        <w:rPr>
          <w:rFonts w:hint="eastAsia"/>
          <w:b/>
        </w:rPr>
        <w:lastRenderedPageBreak/>
        <w:t>语法</w:t>
      </w:r>
      <w:r w:rsidRPr="00EA59F3">
        <w:rPr>
          <w:b/>
        </w:rPr>
        <w:t>关系</w:t>
      </w:r>
    </w:p>
    <w:p w:rsidR="002E5884" w:rsidRDefault="002E5884" w:rsidP="002E5884">
      <w:pPr>
        <w:pStyle w:val="a5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主谓关系；</w:t>
      </w:r>
      <w:r>
        <w:rPr>
          <w:b/>
        </w:rPr>
        <w:tab/>
      </w:r>
      <w:r>
        <w:rPr>
          <w:rFonts w:hint="eastAsia"/>
          <w:b/>
        </w:rPr>
        <w:t>学生</w:t>
      </w:r>
      <w:r>
        <w:rPr>
          <w:b/>
        </w:rPr>
        <w:t>：学习</w:t>
      </w:r>
    </w:p>
    <w:p w:rsidR="002E5884" w:rsidRDefault="002E5884" w:rsidP="002E5884">
      <w:pPr>
        <w:pStyle w:val="a5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主宾</w:t>
      </w:r>
      <w:r>
        <w:rPr>
          <w:b/>
        </w:rPr>
        <w:t>关系</w:t>
      </w:r>
      <w:r>
        <w:rPr>
          <w:rFonts w:hint="eastAsia"/>
          <w:b/>
        </w:rPr>
        <w:t>；</w:t>
      </w:r>
      <w:r>
        <w:rPr>
          <w:b/>
        </w:rPr>
        <w:tab/>
      </w:r>
      <w:r>
        <w:rPr>
          <w:rFonts w:hint="eastAsia"/>
          <w:b/>
        </w:rPr>
        <w:t>老师</w:t>
      </w:r>
      <w:r>
        <w:rPr>
          <w:b/>
        </w:rPr>
        <w:t>：只是</w:t>
      </w:r>
    </w:p>
    <w:p w:rsidR="002E5884" w:rsidRDefault="002E5884" w:rsidP="002E5884">
      <w:pPr>
        <w:pStyle w:val="a5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动宾</w:t>
      </w:r>
      <w:r>
        <w:rPr>
          <w:b/>
        </w:rPr>
        <w:t>关系</w:t>
      </w:r>
      <w:r>
        <w:rPr>
          <w:rFonts w:hint="eastAsia"/>
          <w:b/>
        </w:rPr>
        <w:t>；</w:t>
      </w:r>
      <w:r>
        <w:rPr>
          <w:b/>
        </w:rPr>
        <w:tab/>
      </w:r>
      <w:r>
        <w:rPr>
          <w:rFonts w:hint="eastAsia"/>
          <w:b/>
        </w:rPr>
        <w:t>观看</w:t>
      </w:r>
      <w:r>
        <w:rPr>
          <w:b/>
        </w:rPr>
        <w:t>：电视</w:t>
      </w:r>
    </w:p>
    <w:p w:rsidR="002E5884" w:rsidRPr="003F00E6" w:rsidRDefault="002E5884" w:rsidP="002E5884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5FBFCA80" wp14:editId="5BC87248">
            <wp:extent cx="3053301" cy="31636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3171" cy="31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</w:rPr>
      </w:pPr>
      <w:r w:rsidRPr="00D36B14">
        <w:rPr>
          <w:b/>
        </w:rPr>
        <w:br w:type="page"/>
      </w:r>
    </w:p>
    <w:p w:rsidR="002E5884" w:rsidRDefault="002E5884" w:rsidP="002E5884">
      <w:pPr>
        <w:widowControl/>
        <w:jc w:val="left"/>
        <w:rPr>
          <w:b/>
        </w:rPr>
      </w:pPr>
    </w:p>
    <w:p w:rsidR="002E5884" w:rsidRDefault="002E5884" w:rsidP="002E5884">
      <w:pPr>
        <w:widowControl/>
        <w:jc w:val="left"/>
        <w:rPr>
          <w:b/>
          <w:sz w:val="52"/>
          <w:szCs w:val="52"/>
        </w:rPr>
      </w:pPr>
      <w:r w:rsidRPr="000E2E5F">
        <w:rPr>
          <w:rFonts w:hint="eastAsia"/>
          <w:b/>
          <w:sz w:val="52"/>
          <w:szCs w:val="52"/>
        </w:rPr>
        <w:t>定义判断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 w:val="52"/>
          <w:szCs w:val="52"/>
        </w:rPr>
        <w:tab/>
      </w:r>
      <w:r>
        <w:rPr>
          <w:rFonts w:hint="eastAsia"/>
          <w:b/>
          <w:szCs w:val="21"/>
        </w:rPr>
        <w:t>快速</w:t>
      </w:r>
      <w:r>
        <w:rPr>
          <w:b/>
          <w:szCs w:val="21"/>
        </w:rPr>
        <w:t>识别有效信息</w:t>
      </w:r>
      <w:r>
        <w:rPr>
          <w:rFonts w:hint="eastAsia"/>
          <w:b/>
          <w:szCs w:val="21"/>
        </w:rPr>
        <w:t>：</w:t>
      </w:r>
    </w:p>
    <w:p w:rsidR="002E5884" w:rsidRDefault="002E5884" w:rsidP="002E5884">
      <w:pPr>
        <w:widowControl/>
        <w:ind w:left="420"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1.</w:t>
      </w:r>
      <w:r>
        <w:rPr>
          <w:b/>
          <w:szCs w:val="21"/>
        </w:rPr>
        <w:t>主体，客体</w:t>
      </w:r>
    </w:p>
    <w:p w:rsidR="002E5884" w:rsidRDefault="002E5884" w:rsidP="002E5884">
      <w:pPr>
        <w:widowControl/>
        <w:ind w:left="420"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2.</w:t>
      </w:r>
      <w:r w:rsidRPr="00416F46">
        <w:rPr>
          <w:rFonts w:hint="eastAsia"/>
          <w:b/>
          <w:szCs w:val="21"/>
        </w:rPr>
        <w:t>方式</w:t>
      </w:r>
      <w:r>
        <w:rPr>
          <w:b/>
          <w:szCs w:val="21"/>
        </w:rPr>
        <w:t>+</w:t>
      </w:r>
      <w:r>
        <w:rPr>
          <w:rFonts w:hint="eastAsia"/>
          <w:b/>
          <w:szCs w:val="21"/>
        </w:rPr>
        <w:t>目的</w:t>
      </w:r>
    </w:p>
    <w:p w:rsidR="002E5884" w:rsidRDefault="002E5884" w:rsidP="002E5884">
      <w:pPr>
        <w:widowControl/>
        <w:ind w:left="840" w:firstLineChars="100" w:firstLine="211"/>
        <w:jc w:val="left"/>
        <w:rPr>
          <w:b/>
          <w:szCs w:val="21"/>
        </w:rPr>
      </w:pPr>
      <w:r>
        <w:rPr>
          <w:rFonts w:hint="eastAsia"/>
          <w:b/>
          <w:szCs w:val="21"/>
        </w:rPr>
        <w:t>原因</w:t>
      </w:r>
      <w:r>
        <w:rPr>
          <w:rFonts w:hint="eastAsia"/>
          <w:b/>
          <w:szCs w:val="21"/>
        </w:rPr>
        <w:t>+</w:t>
      </w:r>
      <w:r>
        <w:rPr>
          <w:rFonts w:hint="eastAsia"/>
          <w:b/>
          <w:szCs w:val="21"/>
        </w:rPr>
        <w:t>结果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>3.</w:t>
      </w:r>
      <w:r>
        <w:rPr>
          <w:rFonts w:hint="eastAsia"/>
          <w:b/>
          <w:szCs w:val="21"/>
        </w:rPr>
        <w:t>句号</w:t>
      </w:r>
      <w:r>
        <w:rPr>
          <w:b/>
          <w:szCs w:val="21"/>
        </w:rPr>
        <w:t>与补充说明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 xml:space="preserve">  </w:t>
      </w:r>
      <w:r>
        <w:rPr>
          <w:rFonts w:hint="eastAsia"/>
          <w:b/>
          <w:szCs w:val="21"/>
        </w:rPr>
        <w:t>优先</w:t>
      </w:r>
      <w:r>
        <w:rPr>
          <w:b/>
          <w:szCs w:val="21"/>
        </w:rPr>
        <w:t>看到概念所在的那句话的句号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>4.</w:t>
      </w:r>
      <w:r>
        <w:rPr>
          <w:rFonts w:hint="eastAsia"/>
          <w:b/>
          <w:szCs w:val="21"/>
        </w:rPr>
        <w:t>技巧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同构</w:t>
      </w:r>
      <w:r>
        <w:rPr>
          <w:b/>
          <w:szCs w:val="21"/>
        </w:rPr>
        <w:t>选项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意思</w:t>
      </w:r>
      <w:r>
        <w:rPr>
          <w:b/>
          <w:szCs w:val="21"/>
        </w:rPr>
        <w:t>相近、</w:t>
      </w:r>
      <w:r>
        <w:rPr>
          <w:rFonts w:hint="eastAsia"/>
          <w:b/>
          <w:szCs w:val="21"/>
        </w:rPr>
        <w:t>结构相似</w:t>
      </w:r>
      <w:r>
        <w:rPr>
          <w:b/>
          <w:szCs w:val="21"/>
        </w:rPr>
        <w:t>的选项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33D50F92" wp14:editId="0FC31E99">
            <wp:extent cx="5274310" cy="1760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2E5884" w:rsidRDefault="002E5884" w:rsidP="002E5884">
      <w:pPr>
        <w:widowControl/>
        <w:jc w:val="left"/>
        <w:rPr>
          <w:b/>
          <w:sz w:val="52"/>
          <w:szCs w:val="52"/>
        </w:rPr>
      </w:pPr>
      <w:r w:rsidRPr="000A0DB2">
        <w:rPr>
          <w:rFonts w:hint="eastAsia"/>
          <w:b/>
          <w:sz w:val="52"/>
          <w:szCs w:val="52"/>
        </w:rPr>
        <w:lastRenderedPageBreak/>
        <w:t>逻辑</w:t>
      </w:r>
      <w:r w:rsidRPr="000A0DB2">
        <w:rPr>
          <w:b/>
          <w:sz w:val="52"/>
          <w:szCs w:val="52"/>
        </w:rPr>
        <w:t>判断</w:t>
      </w:r>
    </w:p>
    <w:p w:rsidR="002E5884" w:rsidRPr="00AF1287" w:rsidRDefault="002E5884" w:rsidP="002E5884">
      <w:pPr>
        <w:pStyle w:val="2"/>
      </w:pPr>
      <w:r w:rsidRPr="00AF1287"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翻译</w:t>
      </w:r>
      <w:r>
        <w:t>推理</w:t>
      </w:r>
    </w:p>
    <w:p w:rsidR="002E5884" w:rsidRPr="000A0DB2" w:rsidRDefault="002E5884" w:rsidP="002E5884">
      <w:pPr>
        <w:widowControl/>
        <w:ind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一 </w:t>
      </w:r>
      <w:r w:rsidRPr="000A0DB2">
        <w:rPr>
          <w:rFonts w:asciiTheme="minorEastAsia" w:hAnsiTheme="minorEastAsia" w:hint="eastAsia"/>
          <w:b/>
          <w:szCs w:val="21"/>
        </w:rPr>
        <w:t>翻译推理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翻译</w:t>
      </w:r>
      <w:r>
        <w:rPr>
          <w:b/>
          <w:szCs w:val="21"/>
        </w:rPr>
        <w:t>规则：前推后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如果</w:t>
      </w:r>
      <w:r>
        <w:rPr>
          <w:b/>
          <w:szCs w:val="21"/>
        </w:rPr>
        <w:t>……</w:t>
      </w:r>
      <w:r>
        <w:rPr>
          <w:rFonts w:hint="eastAsia"/>
          <w:b/>
          <w:szCs w:val="21"/>
        </w:rPr>
        <w:t>那么</w:t>
      </w:r>
      <w:r>
        <w:rPr>
          <w:b/>
          <w:szCs w:val="21"/>
        </w:rPr>
        <w:t xml:space="preserve">…… </w:t>
      </w:r>
      <w:r>
        <w:rPr>
          <w:rFonts w:hint="eastAsia"/>
          <w:b/>
          <w:szCs w:val="21"/>
        </w:rPr>
        <w:t>只要</w:t>
      </w:r>
      <w:r>
        <w:rPr>
          <w:b/>
          <w:szCs w:val="21"/>
        </w:rPr>
        <w:t>……</w:t>
      </w:r>
      <w:r>
        <w:rPr>
          <w:rFonts w:hint="eastAsia"/>
          <w:b/>
          <w:szCs w:val="21"/>
        </w:rPr>
        <w:t>就</w:t>
      </w:r>
      <w:r>
        <w:rPr>
          <w:b/>
          <w:szCs w:val="21"/>
        </w:rPr>
        <w:t>……</w:t>
      </w:r>
    </w:p>
    <w:p w:rsidR="002E5884" w:rsidRPr="001E2174" w:rsidRDefault="002E5884" w:rsidP="002E5884">
      <w:pPr>
        <w:widowControl/>
        <w:jc w:val="left"/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Pr="001E2174">
        <w:rPr>
          <w:rFonts w:hint="eastAsia"/>
          <w:color w:val="FF0000"/>
          <w:szCs w:val="21"/>
        </w:rPr>
        <w:t>只要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就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充分</w:t>
      </w:r>
      <w:r w:rsidRPr="001E2174">
        <w:rPr>
          <w:color w:val="FF0000"/>
          <w:szCs w:val="21"/>
        </w:rPr>
        <w:t>非必要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二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推理</w:t>
      </w:r>
      <w:r>
        <w:rPr>
          <w:b/>
          <w:szCs w:val="21"/>
        </w:rPr>
        <w:t>规则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推理</w:t>
      </w:r>
      <w:r>
        <w:rPr>
          <w:b/>
          <w:szCs w:val="21"/>
        </w:rPr>
        <w:t>规则：逆否等价</w:t>
      </w:r>
      <w:r>
        <w:rPr>
          <w:b/>
          <w:szCs w:val="21"/>
        </w:rPr>
        <w:tab/>
      </w:r>
      <w:r>
        <w:rPr>
          <w:b/>
          <w:szCs w:val="21"/>
        </w:rPr>
        <w:tab/>
        <w:t>A-&gt;B == -B -&gt; -A</w:t>
      </w:r>
    </w:p>
    <w:p w:rsidR="002E5884" w:rsidRDefault="002E5884" w:rsidP="002E5884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三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翻译规则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后</w:t>
      </w:r>
      <w:r>
        <w:rPr>
          <w:b/>
          <w:szCs w:val="21"/>
        </w:rPr>
        <w:t>推前</w:t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Pr="001E2174">
        <w:rPr>
          <w:rFonts w:hint="eastAsia"/>
          <w:color w:val="FF0000"/>
          <w:szCs w:val="21"/>
        </w:rPr>
        <w:t>只有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才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必要</w:t>
      </w:r>
      <w:r w:rsidRPr="001E2174">
        <w:rPr>
          <w:color w:val="FF0000"/>
          <w:szCs w:val="21"/>
        </w:rPr>
        <w:t>非充分</w:t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不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不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除非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否则不</w:t>
      </w:r>
      <w:r w:rsidRPr="001E2174">
        <w:rPr>
          <w:color w:val="FF0000"/>
          <w:szCs w:val="21"/>
        </w:rPr>
        <w:t>……</w:t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  <w:t>……</w:t>
      </w:r>
      <w:r w:rsidRPr="001E2174">
        <w:rPr>
          <w:rFonts w:hint="eastAsia"/>
          <w:color w:val="FF0000"/>
          <w:szCs w:val="21"/>
        </w:rPr>
        <w:t>是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的</w:t>
      </w:r>
      <w:r w:rsidRPr="001E2174">
        <w:rPr>
          <w:color w:val="FF0000"/>
          <w:szCs w:val="21"/>
        </w:rPr>
        <w:t>基础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假设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前提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关键</w:t>
      </w:r>
    </w:p>
    <w:p w:rsidR="002E5884" w:rsidRDefault="002E5884" w:rsidP="002E5884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  <w:t>……</w:t>
      </w:r>
      <w:r w:rsidRPr="001E2174">
        <w:rPr>
          <w:rFonts w:hint="eastAsia"/>
          <w:color w:val="FF0000"/>
          <w:szCs w:val="21"/>
        </w:rPr>
        <w:t>是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的</w:t>
      </w:r>
      <w:r w:rsidRPr="001E2174">
        <w:rPr>
          <w:color w:val="FF0000"/>
          <w:szCs w:val="21"/>
        </w:rPr>
        <w:t>必要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必不可少</w:t>
      </w:r>
      <w:r w:rsidRPr="001E2174">
        <w:rPr>
          <w:color w:val="FF0000"/>
          <w:szCs w:val="21"/>
        </w:rPr>
        <w:t>的条件</w:t>
      </w:r>
    </w:p>
    <w:p w:rsidR="002E5884" w:rsidRDefault="002E5884" w:rsidP="002E5884"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除非</w:t>
      </w:r>
      <w:r>
        <w:rPr>
          <w:color w:val="FF0000"/>
          <w:szCs w:val="21"/>
        </w:rPr>
        <w:t>A,</w:t>
      </w:r>
      <w:r>
        <w:rPr>
          <w:color w:val="FF0000"/>
          <w:szCs w:val="21"/>
        </w:rPr>
        <w:t>否则不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ab/>
        <w:t>B-</w:t>
      </w:r>
      <w:r>
        <w:rPr>
          <w:rFonts w:hint="eastAsia"/>
          <w:color w:val="FF0000"/>
          <w:szCs w:val="21"/>
        </w:rPr>
        <w:t>&gt;A</w:t>
      </w:r>
    </w:p>
    <w:p w:rsidR="002E5884" w:rsidRPr="001E2174" w:rsidRDefault="002E5884" w:rsidP="002E5884"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除非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，否则不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-B-&gt;A</w:t>
      </w:r>
    </w:p>
    <w:p w:rsidR="002E5884" w:rsidRDefault="002E5884" w:rsidP="002E5884">
      <w:pPr>
        <w:widowControl/>
        <w:jc w:val="left"/>
        <w:rPr>
          <w:b/>
          <w:color w:val="FF0000"/>
          <w:sz w:val="28"/>
          <w:szCs w:val="28"/>
        </w:rPr>
      </w:pP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</w:r>
      <w:r w:rsidRPr="00907017">
        <w:rPr>
          <w:rFonts w:hint="eastAsia"/>
          <w:b/>
          <w:color w:val="FF0000"/>
          <w:sz w:val="28"/>
          <w:szCs w:val="28"/>
        </w:rPr>
        <w:t>谁</w:t>
      </w:r>
      <w:r w:rsidRPr="00907017">
        <w:rPr>
          <w:b/>
          <w:color w:val="FF0000"/>
          <w:sz w:val="28"/>
          <w:szCs w:val="28"/>
        </w:rPr>
        <w:t>必要谁放箭头后面！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b/>
          <w:color w:val="FF0000"/>
          <w:sz w:val="28"/>
          <w:szCs w:val="28"/>
        </w:rPr>
        <w:tab/>
      </w:r>
      <w:r w:rsidRPr="002B53C5">
        <w:rPr>
          <w:rFonts w:asciiTheme="minorEastAsia" w:hAnsiTheme="minorEastAsia" w:hint="eastAsia"/>
          <w:b/>
          <w:color w:val="000000" w:themeColor="text1"/>
          <w:szCs w:val="21"/>
        </w:rPr>
        <w:t>四</w:t>
      </w:r>
      <w:r>
        <w:rPr>
          <w:rFonts w:asciiTheme="minorEastAsia" w:hAnsiTheme="minor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且 和 或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五 德.摩根</w:t>
      </w:r>
      <w:r>
        <w:rPr>
          <w:rFonts w:asciiTheme="minorEastAsia" w:hAnsiTheme="minorEastAsia"/>
          <w:b/>
          <w:szCs w:val="21"/>
        </w:rPr>
        <w:t>定律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>-</w:t>
      </w:r>
      <w:r>
        <w:rPr>
          <w:rFonts w:asciiTheme="minorEastAsia" w:hAnsiTheme="minorEastAsia" w:hint="eastAsia"/>
          <w:b/>
          <w:szCs w:val="21"/>
        </w:rPr>
        <w:t>（A</w:t>
      </w:r>
      <w:r>
        <w:rPr>
          <w:rFonts w:asciiTheme="minorEastAsia" w:hAnsiTheme="minorEastAsia"/>
          <w:b/>
          <w:szCs w:val="21"/>
        </w:rPr>
        <w:t>且B）</w:t>
      </w:r>
      <w:r>
        <w:rPr>
          <w:rFonts w:asciiTheme="minorEastAsia" w:hAnsiTheme="minorEastAsia" w:hint="eastAsia"/>
          <w:b/>
          <w:szCs w:val="21"/>
        </w:rPr>
        <w:t>=</w:t>
      </w:r>
      <w:r>
        <w:rPr>
          <w:rFonts w:asciiTheme="minorEastAsia" w:hAnsiTheme="minorEastAsia"/>
          <w:b/>
          <w:szCs w:val="21"/>
        </w:rPr>
        <w:t xml:space="preserve"> -A </w:t>
      </w:r>
      <w:r>
        <w:rPr>
          <w:rFonts w:asciiTheme="minorEastAsia" w:hAnsiTheme="minorEastAsia" w:hint="eastAsia"/>
          <w:b/>
          <w:szCs w:val="21"/>
        </w:rPr>
        <w:t xml:space="preserve">或 </w:t>
      </w:r>
      <w:r>
        <w:rPr>
          <w:rFonts w:asciiTheme="minorEastAsia" w:hAnsiTheme="minorEastAsia"/>
          <w:b/>
          <w:szCs w:val="21"/>
        </w:rPr>
        <w:t>–B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>-</w:t>
      </w:r>
      <w:r>
        <w:rPr>
          <w:rFonts w:asciiTheme="minorEastAsia" w:hAnsiTheme="minorEastAsia" w:hint="eastAsia"/>
          <w:b/>
          <w:szCs w:val="21"/>
        </w:rPr>
        <w:t>（A</w:t>
      </w:r>
      <w:r>
        <w:rPr>
          <w:rFonts w:asciiTheme="minorEastAsia" w:hAnsiTheme="minorEastAsia"/>
          <w:b/>
          <w:szCs w:val="21"/>
        </w:rPr>
        <w:t>或B）</w:t>
      </w:r>
      <w:r>
        <w:rPr>
          <w:rFonts w:asciiTheme="minorEastAsia" w:hAnsiTheme="minorEastAsia" w:hint="eastAsia"/>
          <w:b/>
          <w:szCs w:val="21"/>
        </w:rPr>
        <w:t>=</w:t>
      </w:r>
      <w:r>
        <w:rPr>
          <w:rFonts w:asciiTheme="minorEastAsia" w:hAnsiTheme="minorEastAsia"/>
          <w:b/>
          <w:szCs w:val="21"/>
        </w:rPr>
        <w:t xml:space="preserve"> -A </w:t>
      </w:r>
      <w:r>
        <w:rPr>
          <w:rFonts w:asciiTheme="minorEastAsia" w:hAnsiTheme="minorEastAsia" w:hint="eastAsia"/>
          <w:b/>
          <w:szCs w:val="21"/>
        </w:rPr>
        <w:t xml:space="preserve">且 </w:t>
      </w:r>
      <w:r>
        <w:rPr>
          <w:rFonts w:asciiTheme="minorEastAsia" w:hAnsiTheme="minorEastAsia"/>
          <w:b/>
          <w:szCs w:val="21"/>
        </w:rPr>
        <w:t>–B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六 推理</w:t>
      </w:r>
      <w:r>
        <w:rPr>
          <w:rFonts w:asciiTheme="minorEastAsia" w:hAnsiTheme="minorEastAsia"/>
          <w:b/>
          <w:szCs w:val="21"/>
        </w:rPr>
        <w:t>方式</w:t>
      </w:r>
    </w:p>
    <w:p w:rsidR="002E5884" w:rsidRDefault="002E5884" w:rsidP="002E5884">
      <w:pPr>
        <w:pStyle w:val="2"/>
      </w:pPr>
      <w:r w:rsidRPr="00AF1287"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组合排列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 w:rsidRPr="001D6C01">
        <w:rPr>
          <w:rFonts w:asciiTheme="minorEastAsia" w:hAnsiTheme="minorEastAsia" w:hint="eastAsia"/>
          <w:b/>
          <w:szCs w:val="21"/>
        </w:rPr>
        <w:t>一</w:t>
      </w:r>
      <w:r>
        <w:rPr>
          <w:rFonts w:asciiTheme="minorEastAsia" w:hAnsiTheme="minorEastAsia" w:hint="eastAsia"/>
          <w:b/>
          <w:szCs w:val="21"/>
        </w:rPr>
        <w:t xml:space="preserve"> 排除法</w:t>
      </w:r>
      <w:r>
        <w:rPr>
          <w:rFonts w:asciiTheme="minorEastAsia" w:hAnsiTheme="minorEastAsia"/>
          <w:b/>
          <w:szCs w:val="21"/>
        </w:rPr>
        <w:t>：读一句排一句</w:t>
      </w:r>
    </w:p>
    <w:p w:rsidR="002E5884" w:rsidRPr="001D6C01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二 代入法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选项</w:t>
      </w:r>
      <w:r>
        <w:rPr>
          <w:rFonts w:asciiTheme="minorEastAsia" w:hAnsiTheme="minorEastAsia"/>
          <w:b/>
          <w:szCs w:val="21"/>
        </w:rPr>
        <w:t>带入题干验证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 w:rsidRPr="00B97071">
        <w:rPr>
          <w:rFonts w:asciiTheme="minorEastAsia" w:hAnsiTheme="minorEastAsia"/>
          <w:b/>
          <w:szCs w:val="21"/>
        </w:rPr>
        <w:tab/>
      </w:r>
      <w:r w:rsidRPr="00B97071">
        <w:rPr>
          <w:rFonts w:asciiTheme="minorEastAsia" w:hAnsiTheme="minorEastAsia" w:hint="eastAsia"/>
          <w:b/>
          <w:szCs w:val="21"/>
        </w:rPr>
        <w:t>题干</w:t>
      </w:r>
      <w:r w:rsidRPr="00B97071">
        <w:rPr>
          <w:rFonts w:asciiTheme="minorEastAsia" w:hAnsiTheme="minorEastAsia"/>
          <w:b/>
          <w:szCs w:val="21"/>
        </w:rPr>
        <w:t>条件确定优先排除，题干条件不确定带入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辅助</w:t>
      </w:r>
      <w:r>
        <w:rPr>
          <w:rFonts w:asciiTheme="minorEastAsia" w:hAnsiTheme="minorEastAsia"/>
          <w:b/>
          <w:szCs w:val="21"/>
        </w:rPr>
        <w:t>技巧：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1 </w:t>
      </w:r>
      <w:r>
        <w:rPr>
          <w:rFonts w:asciiTheme="minorEastAsia" w:hAnsiTheme="minorEastAsia" w:hint="eastAsia"/>
          <w:b/>
          <w:szCs w:val="21"/>
        </w:rPr>
        <w:t>最大</w:t>
      </w:r>
      <w:r>
        <w:rPr>
          <w:rFonts w:asciiTheme="minorEastAsia" w:hAnsiTheme="minorEastAsia"/>
          <w:b/>
          <w:szCs w:val="21"/>
        </w:rPr>
        <w:t>信息：（</w:t>
      </w:r>
      <w:r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/>
          <w:b/>
          <w:szCs w:val="21"/>
        </w:rPr>
        <w:t>找那个出现次数最多的）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2 </w:t>
      </w:r>
      <w:r>
        <w:rPr>
          <w:rFonts w:asciiTheme="minorEastAsia" w:hAnsiTheme="minorEastAsia" w:hint="eastAsia"/>
          <w:b/>
          <w:szCs w:val="21"/>
        </w:rPr>
        <w:t>符号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&gt;、&lt;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3 </w:t>
      </w:r>
      <w:r>
        <w:rPr>
          <w:rFonts w:asciiTheme="minorEastAsia" w:hAnsiTheme="minorEastAsia" w:hint="eastAsia"/>
          <w:b/>
          <w:szCs w:val="21"/>
        </w:rPr>
        <w:t>列表格</w:t>
      </w:r>
      <w:r w:rsidRPr="00B97071">
        <w:rPr>
          <w:rFonts w:asciiTheme="minorEastAsia" w:hAnsiTheme="minorEastAsia"/>
          <w:b/>
          <w:szCs w:val="21"/>
        </w:rPr>
        <w:br w:type="page"/>
      </w:r>
    </w:p>
    <w:p w:rsidR="002E5884" w:rsidRPr="00011586" w:rsidRDefault="002E5884" w:rsidP="002E5884">
      <w:pPr>
        <w:pStyle w:val="2"/>
      </w:pPr>
      <w:r w:rsidRPr="00011586">
        <w:rPr>
          <w:rFonts w:hint="eastAsia"/>
        </w:rPr>
        <w:lastRenderedPageBreak/>
        <w:t>第三节</w:t>
      </w:r>
      <w:r w:rsidRPr="00011586">
        <w:rPr>
          <w:rFonts w:hint="eastAsia"/>
        </w:rPr>
        <w:t xml:space="preserve"> </w:t>
      </w:r>
      <w:r w:rsidRPr="00011586">
        <w:rPr>
          <w:rFonts w:hint="eastAsia"/>
        </w:rPr>
        <w:t>逻辑</w:t>
      </w:r>
      <w:r w:rsidRPr="00011586">
        <w:t>论证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52"/>
          <w:szCs w:val="52"/>
        </w:rPr>
        <w:tab/>
      </w:r>
      <w:r w:rsidRPr="00134F31">
        <w:rPr>
          <w:rFonts w:asciiTheme="minorEastAsia" w:hAnsiTheme="minorEastAsia" w:hint="eastAsia"/>
          <w:b/>
          <w:szCs w:val="21"/>
        </w:rPr>
        <w:t>削弱题型</w:t>
      </w:r>
      <w:r w:rsidRPr="00134F31">
        <w:rPr>
          <w:rFonts w:asciiTheme="minorEastAsia" w:hAnsiTheme="minorEastAsia"/>
          <w:b/>
          <w:szCs w:val="21"/>
        </w:rPr>
        <w:t>，加强题型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 w:rsidRPr="005A0D38">
        <w:rPr>
          <w:rFonts w:asciiTheme="minorEastAsia" w:hAnsiTheme="minorEastAsia" w:hint="eastAsia"/>
          <w:b/>
          <w:color w:val="FF0000"/>
          <w:szCs w:val="21"/>
        </w:rPr>
        <w:t>先</w:t>
      </w:r>
      <w:r w:rsidRPr="005A0D38">
        <w:rPr>
          <w:rFonts w:asciiTheme="minorEastAsia" w:hAnsiTheme="minorEastAsia"/>
          <w:b/>
          <w:color w:val="FF0000"/>
          <w:szCs w:val="21"/>
        </w:rPr>
        <w:t>找论点</w:t>
      </w:r>
      <w:r>
        <w:rPr>
          <w:rFonts w:asciiTheme="minorEastAsia" w:hAnsiTheme="minorEastAsia"/>
          <w:b/>
          <w:szCs w:val="21"/>
        </w:rPr>
        <w:t>，再看论据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noProof/>
        </w:rPr>
        <w:drawing>
          <wp:inline distT="0" distB="0" distL="0" distR="0" wp14:anchorId="4B797CCB" wp14:editId="0EB54DD8">
            <wp:extent cx="2973788" cy="491848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7582" cy="5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论点</w:t>
      </w:r>
      <w:r>
        <w:rPr>
          <w:rFonts w:asciiTheme="minorEastAsia" w:hAnsiTheme="minorEastAsia"/>
          <w:b/>
          <w:szCs w:val="21"/>
        </w:rPr>
        <w:t>：观点，态度，结论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论据：证明</w:t>
      </w:r>
      <w:r>
        <w:rPr>
          <w:rFonts w:asciiTheme="minorEastAsia" w:hAnsiTheme="minorEastAsia"/>
          <w:b/>
          <w:szCs w:val="21"/>
        </w:rPr>
        <w:t>观点正确的条件，原因</w:t>
      </w:r>
      <w:r>
        <w:rPr>
          <w:rFonts w:asciiTheme="minorEastAsia" w:hAnsiTheme="minorEastAsia" w:hint="eastAsia"/>
          <w:b/>
          <w:szCs w:val="21"/>
        </w:rPr>
        <w:t>，</w:t>
      </w:r>
      <w:r>
        <w:rPr>
          <w:rFonts w:asciiTheme="minorEastAsia" w:hAnsiTheme="minorEastAsia"/>
          <w:b/>
          <w:szCs w:val="21"/>
        </w:rPr>
        <w:t>例子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论证</w:t>
      </w:r>
      <w:r>
        <w:rPr>
          <w:rFonts w:asciiTheme="minorEastAsia" w:hAnsiTheme="minorEastAsia"/>
          <w:b/>
          <w:szCs w:val="21"/>
        </w:rPr>
        <w:t>：论点与论据之间的关系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Cs w:val="21"/>
        </w:rPr>
        <w:tab/>
      </w:r>
      <w:r w:rsidRPr="00DF3FAA">
        <w:rPr>
          <w:rFonts w:asciiTheme="minorEastAsia" w:hAnsiTheme="minorEastAsia" w:hint="eastAsia"/>
          <w:b/>
          <w:sz w:val="32"/>
          <w:szCs w:val="32"/>
        </w:rPr>
        <w:t>削弱题型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9E6350">
        <w:rPr>
          <w:rFonts w:asciiTheme="minorEastAsia" w:hAnsiTheme="minorEastAsia" w:hint="eastAsia"/>
          <w:b/>
          <w:color w:val="FF0000"/>
          <w:sz w:val="32"/>
          <w:szCs w:val="32"/>
        </w:rPr>
        <w:t>首先</w:t>
      </w:r>
      <w:r w:rsidRPr="009E6350">
        <w:rPr>
          <w:rFonts w:asciiTheme="minorEastAsia" w:hAnsiTheme="minorEastAsia"/>
          <w:b/>
          <w:color w:val="FF0000"/>
          <w:sz w:val="32"/>
          <w:szCs w:val="32"/>
        </w:rPr>
        <w:t>主体必须要一样！！！！！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0F11D5">
        <w:rPr>
          <w:rFonts w:asciiTheme="minorEastAsia" w:hAnsiTheme="minorEastAsia"/>
          <w:b/>
          <w:szCs w:val="21"/>
        </w:rPr>
        <w:t xml:space="preserve">1 </w:t>
      </w:r>
      <w:r w:rsidRPr="00AA6CC1">
        <w:rPr>
          <w:rFonts w:asciiTheme="minorEastAsia" w:hAnsiTheme="minorEastAsia" w:hint="eastAsia"/>
          <w:b/>
          <w:sz w:val="28"/>
          <w:szCs w:val="28"/>
        </w:rPr>
        <w:t>削弱</w:t>
      </w:r>
      <w:r w:rsidRPr="00AA6CC1">
        <w:rPr>
          <w:rFonts w:asciiTheme="minorEastAsia" w:hAnsiTheme="minorEastAsia"/>
          <w:b/>
          <w:sz w:val="28"/>
          <w:szCs w:val="28"/>
        </w:rPr>
        <w:t>之否定</w:t>
      </w:r>
      <w:r>
        <w:rPr>
          <w:rFonts w:asciiTheme="minorEastAsia" w:hAnsiTheme="minorEastAsia"/>
          <w:b/>
          <w:szCs w:val="21"/>
        </w:rPr>
        <w:tab/>
      </w:r>
      <w:r w:rsidRPr="000F11D5">
        <w:rPr>
          <w:rFonts w:asciiTheme="minorEastAsia" w:hAnsiTheme="minorEastAsia" w:hint="eastAsia"/>
          <w:b/>
          <w:szCs w:val="21"/>
        </w:rPr>
        <w:t>削弱</w:t>
      </w:r>
      <w:r w:rsidRPr="000F11D5">
        <w:rPr>
          <w:rFonts w:asciiTheme="minorEastAsia" w:hAnsiTheme="minorEastAsia"/>
          <w:b/>
          <w:szCs w:val="21"/>
        </w:rPr>
        <w:t>论点</w:t>
      </w:r>
      <w:r w:rsidRPr="000F11D5">
        <w:rPr>
          <w:rFonts w:asciiTheme="minorEastAsia" w:hAnsiTheme="minorEastAsia" w:hint="eastAsia"/>
          <w:b/>
          <w:szCs w:val="21"/>
        </w:rPr>
        <w:t>有</w:t>
      </w:r>
      <w:r w:rsidRPr="000F11D5">
        <w:rPr>
          <w:rFonts w:asciiTheme="minorEastAsia" w:hAnsiTheme="minorEastAsia"/>
          <w:b/>
          <w:szCs w:val="21"/>
        </w:rPr>
        <w:t>力度之分，其中否定论点力度最强。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因</w:t>
      </w:r>
      <w:r>
        <w:rPr>
          <w:rFonts w:asciiTheme="minorEastAsia" w:hAnsiTheme="minorEastAsia"/>
          <w:b/>
          <w:szCs w:val="21"/>
        </w:rPr>
        <w:t>媒体报道宣传，买</w:t>
      </w:r>
      <w:r>
        <w:rPr>
          <w:rFonts w:asciiTheme="minorEastAsia" w:hAnsiTheme="minorEastAsia" w:hint="eastAsia"/>
          <w:b/>
          <w:szCs w:val="21"/>
        </w:rPr>
        <w:t>电瓶</w:t>
      </w:r>
      <w:r>
        <w:rPr>
          <w:rFonts w:asciiTheme="minorEastAsia" w:hAnsiTheme="minorEastAsia"/>
          <w:b/>
          <w:szCs w:val="21"/>
        </w:rPr>
        <w:t>车的人很多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1 </w:t>
      </w:r>
      <w:r w:rsidRPr="00A23B81">
        <w:rPr>
          <w:rFonts w:asciiTheme="minorEastAsia" w:hAnsiTheme="minorEastAsia" w:hint="eastAsia"/>
          <w:b/>
          <w:color w:val="FF0000"/>
          <w:szCs w:val="21"/>
        </w:rPr>
        <w:t>普通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ind w:left="168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不因</w:t>
      </w:r>
      <w:r>
        <w:rPr>
          <w:rFonts w:asciiTheme="minorEastAsia" w:hAnsiTheme="minorEastAsia"/>
          <w:b/>
          <w:szCs w:val="21"/>
        </w:rPr>
        <w:t>媒体报道旋床，买电瓶车的人也很多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2 </w:t>
      </w:r>
      <w:r w:rsidRPr="00A23B81">
        <w:rPr>
          <w:rFonts w:asciiTheme="minorEastAsia" w:hAnsiTheme="minorEastAsia" w:hint="eastAsia"/>
          <w:b/>
          <w:color w:val="FF0000"/>
          <w:szCs w:val="21"/>
        </w:rPr>
        <w:t>矛盾</w:t>
      </w:r>
      <w:r>
        <w:rPr>
          <w:rFonts w:asciiTheme="minorEastAsia" w:hAnsiTheme="minorEastAsia"/>
          <w:b/>
          <w:szCs w:val="21"/>
        </w:rPr>
        <w:tab/>
      </w:r>
    </w:p>
    <w:p w:rsidR="002E5884" w:rsidRPr="00AC4B3E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媒体</w:t>
      </w:r>
      <w:r>
        <w:rPr>
          <w:rFonts w:asciiTheme="minorEastAsia" w:hAnsiTheme="minorEastAsia"/>
          <w:b/>
          <w:szCs w:val="21"/>
        </w:rPr>
        <w:t>报道宣传，买电瓶车的人不多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2 </w:t>
      </w:r>
      <w:r w:rsidRPr="00AA6CC1">
        <w:rPr>
          <w:rFonts w:asciiTheme="minorEastAsia" w:hAnsiTheme="minorEastAsia" w:hint="eastAsia"/>
          <w:b/>
          <w:sz w:val="28"/>
          <w:szCs w:val="28"/>
        </w:rPr>
        <w:t>削弱</w:t>
      </w:r>
      <w:r w:rsidRPr="00AA6CC1">
        <w:rPr>
          <w:rFonts w:asciiTheme="minorEastAsia" w:hAnsiTheme="minorEastAsia"/>
          <w:b/>
          <w:sz w:val="28"/>
          <w:szCs w:val="28"/>
        </w:rPr>
        <w:t>之拆桥</w:t>
      </w:r>
      <w:r>
        <w:rPr>
          <w:rFonts w:asciiTheme="minorEastAsia" w:hAnsiTheme="minorEastAsia" w:hint="eastAsia"/>
          <w:b/>
          <w:szCs w:val="21"/>
        </w:rPr>
        <w:tab/>
      </w:r>
    </w:p>
    <w:p w:rsidR="002E5884" w:rsidRPr="00632984" w:rsidRDefault="002E5884" w:rsidP="002E5884">
      <w:pPr>
        <w:widowControl/>
        <w:ind w:left="840" w:firstLine="420"/>
        <w:jc w:val="left"/>
        <w:rPr>
          <w:rFonts w:asciiTheme="minorEastAsia" w:hAnsiTheme="minorEastAsia"/>
          <w:color w:val="FF0000"/>
          <w:szCs w:val="21"/>
        </w:rPr>
      </w:pPr>
      <w:r w:rsidRPr="00632984">
        <w:rPr>
          <w:rFonts w:asciiTheme="minorEastAsia" w:hAnsiTheme="minorEastAsia" w:hint="eastAsia"/>
          <w:color w:val="FF0000"/>
          <w:szCs w:val="21"/>
        </w:rPr>
        <w:t>特征</w:t>
      </w:r>
      <w:r w:rsidRPr="00632984">
        <w:rPr>
          <w:rFonts w:asciiTheme="minorEastAsia" w:hAnsiTheme="minorEastAsia"/>
          <w:color w:val="FF0000"/>
          <w:szCs w:val="21"/>
        </w:rPr>
        <w:t>：</w:t>
      </w:r>
      <w:r w:rsidRPr="00632984">
        <w:rPr>
          <w:rFonts w:asciiTheme="minorEastAsia" w:hAnsiTheme="minorEastAsia" w:hint="eastAsia"/>
          <w:color w:val="FF0000"/>
          <w:szCs w:val="21"/>
        </w:rPr>
        <w:t>论点</w:t>
      </w:r>
      <w:r w:rsidRPr="00632984">
        <w:rPr>
          <w:rFonts w:asciiTheme="minorEastAsia" w:hAnsiTheme="minorEastAsia"/>
          <w:color w:val="FF0000"/>
          <w:szCs w:val="21"/>
        </w:rPr>
        <w:t>和论证不是同一个事情</w:t>
      </w:r>
      <w:r w:rsidRPr="00632984">
        <w:rPr>
          <w:rFonts w:asciiTheme="minorEastAsia" w:hAnsiTheme="minorEastAsia" w:hint="eastAsia"/>
          <w:color w:val="FF0000"/>
          <w:szCs w:val="21"/>
        </w:rPr>
        <w:t xml:space="preserve"> 提问</w:t>
      </w:r>
      <w:r w:rsidRPr="00632984">
        <w:rPr>
          <w:rFonts w:asciiTheme="minorEastAsia" w:hAnsiTheme="minorEastAsia"/>
          <w:color w:val="FF0000"/>
          <w:szCs w:val="21"/>
        </w:rPr>
        <w:t>是</w:t>
      </w:r>
      <w:r w:rsidRPr="00632984">
        <w:rPr>
          <w:rFonts w:asciiTheme="minorEastAsia" w:hAnsiTheme="minorEastAsia" w:hint="eastAsia"/>
          <w:color w:val="FF0000"/>
          <w:szCs w:val="21"/>
        </w:rPr>
        <w:t>削弱</w:t>
      </w:r>
      <w:r w:rsidRPr="00632984">
        <w:rPr>
          <w:rFonts w:asciiTheme="minorEastAsia" w:hAnsiTheme="minorEastAsia"/>
          <w:color w:val="FF0000"/>
          <w:szCs w:val="21"/>
        </w:rPr>
        <w:t>论证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例如：</w:t>
      </w:r>
      <w:r>
        <w:rPr>
          <w:rFonts w:asciiTheme="minorEastAsia" w:hAnsiTheme="minorEastAsia"/>
          <w:b/>
          <w:szCs w:val="21"/>
        </w:rPr>
        <w:t>西红柿</w:t>
      </w:r>
      <w:r>
        <w:rPr>
          <w:rFonts w:asciiTheme="minorEastAsia" w:hAnsiTheme="minorEastAsia" w:hint="eastAsia"/>
          <w:b/>
          <w:szCs w:val="21"/>
        </w:rPr>
        <w:t>是</w:t>
      </w:r>
      <w:r>
        <w:rPr>
          <w:rFonts w:asciiTheme="minorEastAsia" w:hAnsiTheme="minorEastAsia"/>
          <w:b/>
          <w:szCs w:val="21"/>
        </w:rPr>
        <w:t>天然的强抗氧化剂</w:t>
      </w:r>
      <w:r>
        <w:rPr>
          <w:rFonts w:asciiTheme="minorEastAsia" w:hAnsiTheme="minorEastAsia" w:hint="eastAsia"/>
          <w:b/>
          <w:szCs w:val="21"/>
        </w:rPr>
        <w:t>，</w:t>
      </w:r>
      <w:r>
        <w:rPr>
          <w:rFonts w:asciiTheme="minorEastAsia" w:hAnsiTheme="minorEastAsia"/>
          <w:b/>
          <w:szCs w:val="21"/>
        </w:rPr>
        <w:t>因此可以延缓衰老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 xml:space="preserve"> 强</w:t>
      </w:r>
      <w:r>
        <w:rPr>
          <w:rFonts w:asciiTheme="minorEastAsia" w:hAnsiTheme="minorEastAsia"/>
          <w:b/>
          <w:szCs w:val="21"/>
        </w:rPr>
        <w:t>抗氧化剂不能延缓衰老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  <w:t>例如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我</w:t>
      </w:r>
      <w:r>
        <w:rPr>
          <w:rFonts w:asciiTheme="minorEastAsia" w:hAnsiTheme="minorEastAsia"/>
          <w:b/>
          <w:szCs w:val="21"/>
        </w:rPr>
        <w:t>鼻子很挺，所以我很帅。</w:t>
      </w:r>
    </w:p>
    <w:p w:rsidR="002E5884" w:rsidRPr="0001792A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鼻子</w:t>
      </w:r>
      <w:r>
        <w:rPr>
          <w:rFonts w:asciiTheme="minorEastAsia" w:hAnsiTheme="minorEastAsia"/>
          <w:b/>
          <w:szCs w:val="21"/>
        </w:rPr>
        <w:t>挺的人不一定帅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3 </w:t>
      </w:r>
      <w:r w:rsidRPr="00AA6CC1">
        <w:rPr>
          <w:rFonts w:asciiTheme="minorEastAsia" w:hAnsiTheme="minorEastAsia" w:hint="eastAsia"/>
          <w:b/>
          <w:sz w:val="28"/>
          <w:szCs w:val="28"/>
        </w:rPr>
        <w:t>削弱</w:t>
      </w:r>
      <w:r w:rsidRPr="00AA6CC1">
        <w:rPr>
          <w:rFonts w:asciiTheme="minorEastAsia" w:hAnsiTheme="minorEastAsia"/>
          <w:b/>
          <w:sz w:val="28"/>
          <w:szCs w:val="28"/>
        </w:rPr>
        <w:t>之否定论据</w:t>
      </w:r>
      <w:r>
        <w:rPr>
          <w:rFonts w:asciiTheme="minorEastAsia" w:hAnsiTheme="minorEastAsia"/>
          <w:b/>
          <w:szCs w:val="21"/>
        </w:rPr>
        <w:t xml:space="preserve"> 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特征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 xml:space="preserve"> 有</w:t>
      </w:r>
      <w:r>
        <w:rPr>
          <w:rFonts w:asciiTheme="minorEastAsia" w:hAnsiTheme="minorEastAsia"/>
          <w:b/>
          <w:szCs w:val="21"/>
        </w:rPr>
        <w:t>支持方、反对方的观点，结论是预测</w:t>
      </w:r>
      <w:r>
        <w:rPr>
          <w:rFonts w:asciiTheme="minorEastAsia" w:hAnsiTheme="minorEastAsia" w:hint="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或者是建议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例如</w:t>
      </w:r>
      <w:r>
        <w:rPr>
          <w:rFonts w:asciiTheme="minorEastAsia" w:hAnsiTheme="minorEastAsia"/>
          <w:b/>
          <w:szCs w:val="21"/>
        </w:rPr>
        <w:t>：我今天穿了意见很好看的衣服，所以我今天很帅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，我今天没有传好看的衣服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4 </w:t>
      </w:r>
      <w:r w:rsidRPr="005B6B46">
        <w:rPr>
          <w:rFonts w:asciiTheme="minorEastAsia" w:hAnsiTheme="minorEastAsia" w:hint="eastAsia"/>
          <w:b/>
          <w:sz w:val="28"/>
          <w:szCs w:val="28"/>
        </w:rPr>
        <w:t>削弱</w:t>
      </w:r>
      <w:r w:rsidRPr="005B6B46">
        <w:rPr>
          <w:rFonts w:asciiTheme="minorEastAsia" w:hAnsiTheme="minorEastAsia"/>
          <w:b/>
          <w:sz w:val="28"/>
          <w:szCs w:val="28"/>
        </w:rPr>
        <w:t>之另有他因</w:t>
      </w:r>
    </w:p>
    <w:p w:rsidR="002E5884" w:rsidRDefault="002E5884" w:rsidP="002E5884">
      <w:pPr>
        <w:widowControl/>
        <w:ind w:left="84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论点中</w:t>
      </w:r>
      <w:r>
        <w:rPr>
          <w:rFonts w:asciiTheme="minorEastAsia" w:hAnsiTheme="minorEastAsia"/>
          <w:b/>
          <w:szCs w:val="21"/>
        </w:rPr>
        <w:t>包含因果关系</w:t>
      </w:r>
    </w:p>
    <w:p w:rsidR="002E5884" w:rsidRDefault="002E5884" w:rsidP="002E5884">
      <w:pPr>
        <w:widowControl/>
        <w:ind w:left="84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我</w:t>
      </w:r>
      <w:r>
        <w:rPr>
          <w:rFonts w:asciiTheme="minorEastAsia" w:hAnsiTheme="minorEastAsia"/>
          <w:b/>
          <w:szCs w:val="21"/>
        </w:rPr>
        <w:t>最近没有运动，变</w:t>
      </w:r>
      <w:r>
        <w:rPr>
          <w:rFonts w:asciiTheme="minorEastAsia" w:hAnsiTheme="minorEastAsia" w:hint="eastAsia"/>
          <w:b/>
          <w:szCs w:val="21"/>
        </w:rPr>
        <w:t>胖</w:t>
      </w:r>
      <w:r>
        <w:rPr>
          <w:rFonts w:asciiTheme="minorEastAsia" w:hAnsiTheme="minorEastAsia"/>
          <w:b/>
          <w:szCs w:val="21"/>
        </w:rPr>
        <w:t>了。</w:t>
      </w:r>
    </w:p>
    <w:p w:rsidR="002E5884" w:rsidRPr="00037B75" w:rsidRDefault="002E5884" w:rsidP="002E5884">
      <w:pPr>
        <w:widowControl/>
        <w:ind w:left="84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有的</w:t>
      </w:r>
      <w:r>
        <w:rPr>
          <w:rFonts w:asciiTheme="minorEastAsia" w:hAnsiTheme="minorEastAsia"/>
          <w:b/>
          <w:szCs w:val="21"/>
        </w:rPr>
        <w:t>人喝水也会胖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ind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类型</w:t>
      </w:r>
      <w:r>
        <w:rPr>
          <w:rFonts w:asciiTheme="minorEastAsia" w:hAnsiTheme="minorEastAsia" w:hint="eastAsia"/>
          <w:b/>
          <w:szCs w:val="21"/>
        </w:rPr>
        <w:t>解题</w:t>
      </w:r>
      <w:r>
        <w:rPr>
          <w:rFonts w:asciiTheme="minorEastAsia" w:hAnsiTheme="minorEastAsia"/>
          <w:b/>
          <w:szCs w:val="21"/>
        </w:rPr>
        <w:t>思维</w:t>
      </w:r>
      <w:r>
        <w:rPr>
          <w:rFonts w:asciiTheme="minorEastAsia" w:hAnsiTheme="minorEastAsia" w:hint="eastAsia"/>
          <w:b/>
          <w:szCs w:val="21"/>
        </w:rPr>
        <w:t>：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找论点</w:t>
      </w:r>
      <w:r>
        <w:rPr>
          <w:rFonts w:asciiTheme="minorEastAsia" w:hAnsiTheme="minorEastAsia"/>
          <w:b/>
          <w:szCs w:val="21"/>
        </w:rPr>
        <w:t>、想削弱（</w:t>
      </w:r>
      <w:r>
        <w:rPr>
          <w:rFonts w:asciiTheme="minorEastAsia" w:hAnsiTheme="minorEastAsia" w:hint="eastAsia"/>
          <w:b/>
          <w:szCs w:val="21"/>
        </w:rPr>
        <w:t>有</w:t>
      </w:r>
      <w:r>
        <w:rPr>
          <w:rFonts w:asciiTheme="minorEastAsia" w:hAnsiTheme="minorEastAsia"/>
          <w:b/>
          <w:szCs w:val="21"/>
        </w:rPr>
        <w:t>直接削弱论点的直接削弱）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找</w:t>
      </w:r>
      <w:r>
        <w:rPr>
          <w:rFonts w:asciiTheme="minorEastAsia" w:hAnsiTheme="minorEastAsia"/>
          <w:b/>
          <w:szCs w:val="21"/>
        </w:rPr>
        <w:t>论据、看拆桥</w:t>
      </w:r>
      <w:r>
        <w:rPr>
          <w:rFonts w:asciiTheme="minorEastAsia" w:hAnsiTheme="minorEastAsia" w:hint="eastAsia"/>
          <w:b/>
          <w:szCs w:val="21"/>
        </w:rPr>
        <w:t>（没有</w:t>
      </w:r>
      <w:r>
        <w:rPr>
          <w:rFonts w:asciiTheme="minorEastAsia" w:hAnsiTheme="minorEastAsia"/>
          <w:b/>
          <w:szCs w:val="21"/>
        </w:rPr>
        <w:t>直接削弱论点的，找拆桥）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没</w:t>
      </w:r>
      <w:r>
        <w:rPr>
          <w:rFonts w:asciiTheme="minorEastAsia" w:hAnsiTheme="minorEastAsia"/>
          <w:b/>
          <w:szCs w:val="21"/>
        </w:rPr>
        <w:t>拆桥、削论据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他</w:t>
      </w:r>
      <w:r>
        <w:rPr>
          <w:rFonts w:asciiTheme="minorEastAsia" w:hAnsiTheme="minorEastAsia"/>
          <w:b/>
          <w:szCs w:val="21"/>
        </w:rPr>
        <w:t>因削弱最后想</w:t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5 </w:t>
      </w:r>
      <w:r>
        <w:rPr>
          <w:rFonts w:asciiTheme="minorEastAsia" w:hAnsiTheme="minorEastAsia" w:hint="eastAsia"/>
          <w:b/>
          <w:szCs w:val="21"/>
        </w:rPr>
        <w:t>加强</w:t>
      </w:r>
      <w:r>
        <w:rPr>
          <w:rFonts w:asciiTheme="minorEastAsia" w:hAnsiTheme="minorEastAsia"/>
          <w:b/>
          <w:szCs w:val="21"/>
        </w:rPr>
        <w:t>之搭桥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常见</w:t>
      </w:r>
      <w:r>
        <w:rPr>
          <w:rFonts w:asciiTheme="minorEastAsia" w:hAnsiTheme="minorEastAsia"/>
          <w:b/>
          <w:szCs w:val="21"/>
        </w:rPr>
        <w:t>提问方式：</w:t>
      </w:r>
      <w:r>
        <w:rPr>
          <w:rFonts w:asciiTheme="minorEastAsia" w:hAnsiTheme="minorEastAsia" w:hint="eastAsia"/>
          <w:b/>
          <w:szCs w:val="21"/>
        </w:rPr>
        <w:t>如果</w:t>
      </w:r>
      <w:r>
        <w:rPr>
          <w:rFonts w:asciiTheme="minorEastAsia" w:hAnsiTheme="minorEastAsia"/>
          <w:b/>
          <w:szCs w:val="21"/>
        </w:rPr>
        <w:t>一下各项为真，最能</w:t>
      </w:r>
      <w:r w:rsidRPr="00A2640B">
        <w:rPr>
          <w:rFonts w:asciiTheme="minorEastAsia" w:hAnsiTheme="minorEastAsia"/>
          <w:b/>
          <w:color w:val="FF0000"/>
          <w:szCs w:val="21"/>
        </w:rPr>
        <w:t>加强</w:t>
      </w:r>
      <w:r w:rsidRPr="00A2640B">
        <w:rPr>
          <w:rFonts w:asciiTheme="minorEastAsia" w:hAnsiTheme="minorEastAsia" w:hint="eastAsia"/>
          <w:b/>
          <w:color w:val="FF0000"/>
          <w:szCs w:val="21"/>
        </w:rPr>
        <w:t>/支持/赞同/证明</w:t>
      </w:r>
      <w:r>
        <w:rPr>
          <w:rFonts w:asciiTheme="minorEastAsia" w:hAnsiTheme="minorEastAsia"/>
          <w:b/>
          <w:szCs w:val="21"/>
        </w:rPr>
        <w:t>上述论断的是？</w:t>
      </w:r>
      <w:r>
        <w:rPr>
          <w:rFonts w:asciiTheme="minorEastAsia" w:hAnsiTheme="minorEastAsia" w:hint="eastAsia"/>
          <w:b/>
          <w:szCs w:val="21"/>
        </w:rPr>
        <w:t>以下哪</w:t>
      </w:r>
      <w:r>
        <w:rPr>
          <w:rFonts w:asciiTheme="minorEastAsia" w:hAnsiTheme="minorEastAsia"/>
          <w:b/>
          <w:szCs w:val="21"/>
        </w:rPr>
        <w:t>项为真，是上述论断成立的</w:t>
      </w:r>
      <w:r w:rsidRPr="00A2640B">
        <w:rPr>
          <w:rFonts w:asciiTheme="minorEastAsia" w:hAnsiTheme="minorEastAsia"/>
          <w:b/>
          <w:color w:val="FF0000"/>
          <w:szCs w:val="21"/>
        </w:rPr>
        <w:t>前提</w:t>
      </w:r>
      <w:r w:rsidRPr="00A2640B">
        <w:rPr>
          <w:rFonts w:asciiTheme="minorEastAsia" w:hAnsiTheme="minorEastAsia" w:hint="eastAsia"/>
          <w:b/>
          <w:color w:val="FF0000"/>
          <w:szCs w:val="21"/>
        </w:rPr>
        <w:t>/假设/必要</w:t>
      </w:r>
      <w:r w:rsidRPr="00A2640B">
        <w:rPr>
          <w:rFonts w:asciiTheme="minorEastAsia" w:hAnsiTheme="minorEastAsia"/>
          <w:b/>
          <w:color w:val="FF0000"/>
          <w:szCs w:val="21"/>
        </w:rPr>
        <w:t>条件</w:t>
      </w:r>
      <w:r>
        <w:rPr>
          <w:rFonts w:asciiTheme="minorEastAsia" w:hAnsiTheme="minorEastAsia"/>
          <w:b/>
          <w:szCs w:val="21"/>
        </w:rPr>
        <w:t>。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>
        <w:rPr>
          <w:rFonts w:asciiTheme="minorEastAsia" w:hAnsiTheme="minorEastAsia" w:hint="eastAsia"/>
          <w:b/>
          <w:szCs w:val="21"/>
        </w:rPr>
        <w:t>如果</w:t>
      </w:r>
      <w:r>
        <w:rPr>
          <w:rFonts w:asciiTheme="minorEastAsia" w:hAnsiTheme="minorEastAsia"/>
          <w:b/>
          <w:szCs w:val="21"/>
        </w:rPr>
        <w:t>以下各项为真，最不能加强上述论断的是？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F578CF">
        <w:rPr>
          <w:rFonts w:asciiTheme="minorEastAsia" w:hAnsiTheme="minorEastAsia" w:hint="eastAsia"/>
          <w:color w:val="FF0000"/>
          <w:szCs w:val="21"/>
        </w:rPr>
        <w:t>中间</w:t>
      </w:r>
      <w:r w:rsidRPr="00F578CF">
        <w:rPr>
          <w:rFonts w:asciiTheme="minorEastAsia" w:hAnsiTheme="minorEastAsia"/>
          <w:color w:val="FF0000"/>
          <w:szCs w:val="21"/>
        </w:rPr>
        <w:t>有一个是必要条件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题型</w:t>
      </w:r>
      <w:r>
        <w:rPr>
          <w:rFonts w:asciiTheme="minorEastAsia" w:hAnsiTheme="minorEastAsia"/>
          <w:szCs w:val="21"/>
        </w:rPr>
        <w:t>特征：提问方式</w:t>
      </w:r>
      <w:r>
        <w:rPr>
          <w:rFonts w:asciiTheme="minorEastAsia" w:hAnsiTheme="minorEastAsia" w:hint="eastAsia"/>
          <w:szCs w:val="21"/>
        </w:rPr>
        <w:t>问</w:t>
      </w:r>
      <w:r>
        <w:rPr>
          <w:rFonts w:asciiTheme="minorEastAsia" w:hAnsiTheme="minorEastAsia"/>
          <w:szCs w:val="21"/>
        </w:rPr>
        <w:t>前提、假设、必要条件、</w:t>
      </w:r>
      <w:r>
        <w:rPr>
          <w:rFonts w:asciiTheme="minorEastAsia" w:hAnsiTheme="minorEastAsia" w:hint="eastAsia"/>
          <w:szCs w:val="21"/>
        </w:rPr>
        <w:t>支持</w:t>
      </w:r>
      <w:r>
        <w:rPr>
          <w:rFonts w:asciiTheme="minorEastAsia" w:hAnsiTheme="minorEastAsia"/>
          <w:szCs w:val="21"/>
        </w:rPr>
        <w:t>论证，且没有桥接项。又有</w:t>
      </w:r>
      <w:r>
        <w:rPr>
          <w:rFonts w:asciiTheme="minorEastAsia" w:hAnsiTheme="minorEastAsia" w:hint="eastAsia"/>
          <w:szCs w:val="21"/>
        </w:rPr>
        <w:t>论点</w:t>
      </w:r>
      <w:r>
        <w:rPr>
          <w:rFonts w:asciiTheme="minorEastAsia" w:hAnsiTheme="minorEastAsia"/>
          <w:szCs w:val="21"/>
        </w:rPr>
        <w:tab/>
      </w:r>
      <w:r w:rsidRPr="005C182A">
        <w:rPr>
          <w:rFonts w:asciiTheme="minorEastAsia" w:hAnsiTheme="minorEastAsia" w:hint="eastAsia"/>
          <w:b/>
          <w:color w:val="FF0000"/>
          <w:szCs w:val="21"/>
        </w:rPr>
        <w:t>先</w:t>
      </w:r>
      <w:r w:rsidRPr="005C182A">
        <w:rPr>
          <w:rFonts w:asciiTheme="minorEastAsia" w:hAnsiTheme="minorEastAsia"/>
          <w:b/>
          <w:color w:val="FF0000"/>
          <w:szCs w:val="21"/>
        </w:rPr>
        <w:t>翻译！！！所有</w:t>
      </w:r>
      <w:r w:rsidRPr="005C182A">
        <w:rPr>
          <w:rFonts w:asciiTheme="minorEastAsia" w:hAnsiTheme="minorEastAsia" w:hint="eastAsia"/>
          <w:b/>
          <w:color w:val="FF0000"/>
          <w:szCs w:val="21"/>
        </w:rPr>
        <w:t>题目</w:t>
      </w:r>
      <w:r w:rsidRPr="005C182A">
        <w:rPr>
          <w:rFonts w:asciiTheme="minorEastAsia" w:hAnsiTheme="minorEastAsia"/>
          <w:b/>
          <w:color w:val="FF0000"/>
          <w:szCs w:val="21"/>
        </w:rPr>
        <w:t>先翻译！！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 w:rsidR="002E5884" w:rsidRPr="00AF3351" w:rsidRDefault="002E5884" w:rsidP="002E58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AF3351">
        <w:rPr>
          <w:rFonts w:asciiTheme="minorEastAsia" w:hAnsiTheme="minorEastAsia"/>
          <w:b/>
          <w:szCs w:val="21"/>
        </w:rPr>
        <w:t xml:space="preserve">6 </w:t>
      </w:r>
      <w:r w:rsidRPr="00AF3351">
        <w:rPr>
          <w:rFonts w:asciiTheme="minorEastAsia" w:hAnsiTheme="minorEastAsia" w:hint="eastAsia"/>
          <w:b/>
          <w:szCs w:val="21"/>
        </w:rPr>
        <w:t>加强</w:t>
      </w:r>
      <w:r w:rsidRPr="00AF3351">
        <w:rPr>
          <w:rFonts w:asciiTheme="minorEastAsia" w:hAnsiTheme="minorEastAsia"/>
          <w:b/>
          <w:szCs w:val="21"/>
        </w:rPr>
        <w:t>之补充论据</w:t>
      </w:r>
    </w:p>
    <w:p w:rsidR="002E5884" w:rsidRPr="00AF3351" w:rsidRDefault="002E5884" w:rsidP="002E5884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AF3351">
        <w:rPr>
          <w:rFonts w:asciiTheme="minorEastAsia" w:hAnsiTheme="minorEastAsia" w:hint="eastAsia"/>
          <w:b/>
          <w:color w:val="FF0000"/>
          <w:szCs w:val="21"/>
        </w:rPr>
        <w:t>解释</w:t>
      </w:r>
      <w:r w:rsidRPr="00AF3351">
        <w:rPr>
          <w:rFonts w:asciiTheme="minorEastAsia" w:hAnsiTheme="minorEastAsia"/>
          <w:b/>
          <w:szCs w:val="21"/>
        </w:rPr>
        <w:t>：说明论点成立的原因</w:t>
      </w:r>
    </w:p>
    <w:p w:rsidR="002E5884" w:rsidRPr="00AF3351" w:rsidRDefault="002E5884" w:rsidP="002E5884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AF3351">
        <w:rPr>
          <w:rFonts w:asciiTheme="minorEastAsia" w:hAnsiTheme="minorEastAsia" w:hint="eastAsia"/>
          <w:b/>
          <w:color w:val="FF0000"/>
          <w:szCs w:val="21"/>
        </w:rPr>
        <w:t>举例</w:t>
      </w:r>
      <w:r w:rsidRPr="00AF3351">
        <w:rPr>
          <w:rFonts w:asciiTheme="minorEastAsia" w:hAnsiTheme="minorEastAsia"/>
          <w:b/>
          <w:szCs w:val="21"/>
        </w:rPr>
        <w:t>：证明论点成立的例子</w:t>
      </w: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</w:p>
    <w:p w:rsidR="002E5884" w:rsidRDefault="002E5884" w:rsidP="002E5884">
      <w:pPr>
        <w:widowControl/>
        <w:jc w:val="left"/>
        <w:rPr>
          <w:rFonts w:asciiTheme="minorEastAsia" w:hAnsiTheme="minorEastAsia"/>
          <w:szCs w:val="21"/>
        </w:rPr>
      </w:pPr>
    </w:p>
    <w:p w:rsidR="002E5884" w:rsidRDefault="002E5884" w:rsidP="002E5884">
      <w:pPr>
        <w:pStyle w:val="2"/>
      </w:pPr>
      <w:r>
        <w:rPr>
          <w:rFonts w:hint="eastAsia"/>
        </w:rPr>
        <w:t>第四节</w:t>
      </w:r>
      <w:r>
        <w:t>：</w:t>
      </w:r>
      <w:r>
        <w:rPr>
          <w:rFonts w:hint="eastAsia"/>
        </w:rPr>
        <w:t>日常</w:t>
      </w:r>
      <w:r>
        <w:t>结论</w:t>
      </w:r>
      <w:r>
        <w:rPr>
          <w:rFonts w:hint="eastAsia"/>
        </w:rPr>
        <w:t xml:space="preserve"> </w:t>
      </w:r>
    </w:p>
    <w:p w:rsidR="002E5884" w:rsidRDefault="002E5884" w:rsidP="002E5884">
      <w:pPr>
        <w:ind w:firstLine="420"/>
      </w:pPr>
      <w:r>
        <w:rPr>
          <w:rFonts w:hint="eastAsia"/>
        </w:rPr>
        <w:t>特征</w:t>
      </w:r>
      <w:r>
        <w:t>：</w:t>
      </w:r>
    </w:p>
    <w:p w:rsidR="002E5884" w:rsidRDefault="002E5884" w:rsidP="002E5884">
      <w:pPr>
        <w:ind w:firstLine="420"/>
      </w:pPr>
      <w:r>
        <w:tab/>
      </w:r>
      <w:r>
        <w:rPr>
          <w:rFonts w:hint="eastAsia"/>
        </w:rPr>
        <w:t>题干</w:t>
      </w:r>
      <w:r>
        <w:t>：类言语、无关逻辑关联词、平铺直叙的描述一件事，没有明显的逻辑关联词</w:t>
      </w:r>
    </w:p>
    <w:p w:rsidR="002E5884" w:rsidRDefault="002E5884" w:rsidP="002E5884">
      <w:pPr>
        <w:ind w:firstLine="420"/>
      </w:pPr>
      <w:r>
        <w:tab/>
      </w:r>
      <w:r>
        <w:rPr>
          <w:rFonts w:hint="eastAsia"/>
        </w:rPr>
        <w:t>问题</w:t>
      </w:r>
      <w:r>
        <w:t>：由此可以推出</w:t>
      </w:r>
      <w:r>
        <w:rPr>
          <w:rFonts w:hint="eastAsia"/>
        </w:rPr>
        <w:t>/</w:t>
      </w:r>
      <w:r>
        <w:rPr>
          <w:rFonts w:hint="eastAsia"/>
        </w:rPr>
        <w:t>不能</w:t>
      </w:r>
      <w:r>
        <w:t>推出？</w:t>
      </w:r>
    </w:p>
    <w:p w:rsidR="002E5884" w:rsidRDefault="002E5884" w:rsidP="002E5884">
      <w:pPr>
        <w:ind w:firstLine="420"/>
      </w:pPr>
      <w:r>
        <w:rPr>
          <w:rFonts w:hint="eastAsia"/>
        </w:rPr>
        <w:t>慎选</w:t>
      </w:r>
      <w:r>
        <w:t>：</w:t>
      </w:r>
    </w:p>
    <w:p w:rsidR="002E5884" w:rsidRPr="00CA265B" w:rsidRDefault="002E5884" w:rsidP="002E5884">
      <w:pPr>
        <w:ind w:firstLine="420"/>
        <w:rPr>
          <w:b/>
        </w:rPr>
      </w:pPr>
      <w:r w:rsidRPr="00CA265B">
        <w:rPr>
          <w:b/>
        </w:rPr>
        <w:tab/>
      </w:r>
      <w:r w:rsidRPr="00CA265B">
        <w:rPr>
          <w:rFonts w:hint="eastAsia"/>
          <w:b/>
        </w:rPr>
        <w:t>比较</w:t>
      </w:r>
      <w:r w:rsidRPr="00CA265B">
        <w:rPr>
          <w:b/>
        </w:rPr>
        <w:t>关系：比</w:t>
      </w:r>
      <w:r w:rsidRPr="00CA265B">
        <w:rPr>
          <w:b/>
        </w:rPr>
        <w:t>……</w:t>
      </w:r>
      <w:r w:rsidRPr="00CA265B">
        <w:rPr>
          <w:rFonts w:hint="eastAsia"/>
          <w:b/>
        </w:rPr>
        <w:t>、</w:t>
      </w:r>
      <w:r w:rsidRPr="00CA265B">
        <w:rPr>
          <w:b/>
        </w:rPr>
        <w:t>越来越</w:t>
      </w:r>
      <w:r w:rsidRPr="00CA265B">
        <w:rPr>
          <w:b/>
        </w:rPr>
        <w:t>……</w:t>
      </w:r>
      <w:r w:rsidRPr="00CA265B">
        <w:rPr>
          <w:rFonts w:hint="eastAsia"/>
          <w:b/>
        </w:rPr>
        <w:t>、更</w:t>
      </w:r>
      <w:r w:rsidRPr="00CA265B">
        <w:rPr>
          <w:b/>
        </w:rPr>
        <w:t>……</w:t>
      </w:r>
    </w:p>
    <w:p w:rsidR="002E5884" w:rsidRPr="00CA265B" w:rsidRDefault="002E5884" w:rsidP="002E5884">
      <w:pPr>
        <w:ind w:firstLine="420"/>
        <w:rPr>
          <w:b/>
        </w:rPr>
      </w:pPr>
      <w:r w:rsidRPr="00CA265B">
        <w:rPr>
          <w:b/>
        </w:rPr>
        <w:tab/>
      </w:r>
      <w:r w:rsidRPr="00CA265B">
        <w:rPr>
          <w:rFonts w:hint="eastAsia"/>
          <w:b/>
        </w:rPr>
        <w:t>绝对词</w:t>
      </w:r>
      <w:r w:rsidRPr="00CA265B">
        <w:rPr>
          <w:b/>
        </w:rPr>
        <w:t>：一定、必须、肯定、只要</w:t>
      </w:r>
      <w:r w:rsidRPr="00CA265B">
        <w:rPr>
          <w:b/>
        </w:rPr>
        <w:t>…..</w:t>
      </w:r>
      <w:r w:rsidRPr="00CA265B">
        <w:rPr>
          <w:rFonts w:hint="eastAsia"/>
          <w:b/>
        </w:rPr>
        <w:t>就</w:t>
      </w:r>
      <w:r w:rsidRPr="00CA265B">
        <w:rPr>
          <w:b/>
        </w:rPr>
        <w:t>、只有</w:t>
      </w:r>
      <w:r w:rsidRPr="00CA265B">
        <w:rPr>
          <w:b/>
        </w:rPr>
        <w:t>……</w:t>
      </w:r>
      <w:r w:rsidRPr="00CA265B">
        <w:rPr>
          <w:rFonts w:hint="eastAsia"/>
          <w:b/>
        </w:rPr>
        <w:t>才</w:t>
      </w:r>
    </w:p>
    <w:p w:rsidR="002E5884" w:rsidRPr="00CA265B" w:rsidRDefault="002E5884" w:rsidP="002E5884">
      <w:pPr>
        <w:ind w:firstLine="420"/>
        <w:rPr>
          <w:b/>
        </w:rPr>
      </w:pPr>
      <w:r w:rsidRPr="00CA265B">
        <w:rPr>
          <w:b/>
        </w:rPr>
        <w:tab/>
      </w:r>
      <w:r w:rsidRPr="00CA265B">
        <w:rPr>
          <w:rFonts w:hint="eastAsia"/>
          <w:b/>
        </w:rPr>
        <w:t>程度</w:t>
      </w:r>
      <w:r w:rsidRPr="00CA265B">
        <w:rPr>
          <w:b/>
        </w:rPr>
        <w:t>：最</w:t>
      </w:r>
      <w:r w:rsidRPr="00CA265B">
        <w:rPr>
          <w:rFonts w:hint="eastAsia"/>
          <w:b/>
        </w:rPr>
        <w:t>/</w:t>
      </w:r>
      <w:r w:rsidRPr="00CA265B">
        <w:rPr>
          <w:rFonts w:hint="eastAsia"/>
          <w:b/>
        </w:rPr>
        <w:t>极大</w:t>
      </w:r>
      <w:r w:rsidRPr="00CA265B">
        <w:rPr>
          <w:rFonts w:hint="eastAsia"/>
          <w:b/>
        </w:rPr>
        <w:t>/</w:t>
      </w:r>
      <w:r w:rsidRPr="00CA265B">
        <w:rPr>
          <w:rFonts w:hint="eastAsia"/>
          <w:b/>
        </w:rPr>
        <w:t>很</w:t>
      </w:r>
      <w:r w:rsidRPr="00CA265B">
        <w:rPr>
          <w:b/>
        </w:rPr>
        <w:t>……</w:t>
      </w:r>
      <w:bookmarkStart w:id="0" w:name="_GoBack"/>
      <w:bookmarkEnd w:id="0"/>
    </w:p>
    <w:p w:rsidR="002E5884" w:rsidRDefault="002E5884" w:rsidP="002E5884">
      <w:pPr>
        <w:ind w:firstLine="420"/>
      </w:pPr>
      <w:r w:rsidRPr="00CA265B">
        <w:rPr>
          <w:b/>
        </w:rPr>
        <w:tab/>
      </w:r>
      <w:r w:rsidRPr="00CA265B">
        <w:rPr>
          <w:rFonts w:hint="eastAsia"/>
          <w:b/>
        </w:rPr>
        <w:t>范围</w:t>
      </w:r>
      <w:r w:rsidRPr="00CA265B">
        <w:rPr>
          <w:b/>
        </w:rPr>
        <w:t>的扩大或缩小</w:t>
      </w:r>
      <w:r w:rsidRPr="00011586">
        <w:br w:type="page"/>
      </w:r>
    </w:p>
    <w:p w:rsidR="00382BCB" w:rsidRPr="002E5884" w:rsidRDefault="00382BCB"/>
    <w:sectPr w:rsidR="00382BCB" w:rsidRPr="002E5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6A7" w:rsidRDefault="008E16A7" w:rsidP="002E5884">
      <w:r>
        <w:separator/>
      </w:r>
    </w:p>
  </w:endnote>
  <w:endnote w:type="continuationSeparator" w:id="0">
    <w:p w:rsidR="008E16A7" w:rsidRDefault="008E16A7" w:rsidP="002E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6A7" w:rsidRDefault="008E16A7" w:rsidP="002E5884">
      <w:r>
        <w:separator/>
      </w:r>
    </w:p>
  </w:footnote>
  <w:footnote w:type="continuationSeparator" w:id="0">
    <w:p w:rsidR="008E16A7" w:rsidRDefault="008E16A7" w:rsidP="002E5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B6A38"/>
    <w:multiLevelType w:val="hybridMultilevel"/>
    <w:tmpl w:val="E208CC4A"/>
    <w:lvl w:ilvl="0" w:tplc="25D49A3E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35786900"/>
    <w:multiLevelType w:val="hybridMultilevel"/>
    <w:tmpl w:val="1ED670E0"/>
    <w:lvl w:ilvl="0" w:tplc="F9C49986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>
    <w:nsid w:val="3F0317FA"/>
    <w:multiLevelType w:val="hybridMultilevel"/>
    <w:tmpl w:val="C8003E0A"/>
    <w:lvl w:ilvl="0" w:tplc="F464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36BD4"/>
    <w:multiLevelType w:val="hybridMultilevel"/>
    <w:tmpl w:val="23C002A8"/>
    <w:lvl w:ilvl="0" w:tplc="B888B7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CC548C1"/>
    <w:multiLevelType w:val="hybridMultilevel"/>
    <w:tmpl w:val="403C920A"/>
    <w:lvl w:ilvl="0" w:tplc="1396C27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5DDA4B68"/>
    <w:multiLevelType w:val="hybridMultilevel"/>
    <w:tmpl w:val="4BD0FFB6"/>
    <w:lvl w:ilvl="0" w:tplc="855A2FCE">
      <w:start w:val="1"/>
      <w:numFmt w:val="japaneseCounting"/>
      <w:lvlText w:val="%1.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00" w:hanging="420"/>
      </w:pPr>
    </w:lvl>
    <w:lvl w:ilvl="2" w:tplc="0409001B" w:tentative="1">
      <w:start w:val="1"/>
      <w:numFmt w:val="lowerRoman"/>
      <w:lvlText w:val="%3."/>
      <w:lvlJc w:val="right"/>
      <w:pPr>
        <w:ind w:left="3720" w:hanging="420"/>
      </w:pPr>
    </w:lvl>
    <w:lvl w:ilvl="3" w:tplc="0409000F" w:tentative="1">
      <w:start w:val="1"/>
      <w:numFmt w:val="decimal"/>
      <w:lvlText w:val="%4."/>
      <w:lvlJc w:val="left"/>
      <w:pPr>
        <w:ind w:left="4140" w:hanging="420"/>
      </w:pPr>
    </w:lvl>
    <w:lvl w:ilvl="4" w:tplc="04090019" w:tentative="1">
      <w:start w:val="1"/>
      <w:numFmt w:val="lowerLetter"/>
      <w:lvlText w:val="%5)"/>
      <w:lvlJc w:val="left"/>
      <w:pPr>
        <w:ind w:left="4560" w:hanging="420"/>
      </w:pPr>
    </w:lvl>
    <w:lvl w:ilvl="5" w:tplc="0409001B" w:tentative="1">
      <w:start w:val="1"/>
      <w:numFmt w:val="lowerRoman"/>
      <w:lvlText w:val="%6."/>
      <w:lvlJc w:val="right"/>
      <w:pPr>
        <w:ind w:left="4980" w:hanging="420"/>
      </w:pPr>
    </w:lvl>
    <w:lvl w:ilvl="6" w:tplc="0409000F" w:tentative="1">
      <w:start w:val="1"/>
      <w:numFmt w:val="decimal"/>
      <w:lvlText w:val="%7."/>
      <w:lvlJc w:val="left"/>
      <w:pPr>
        <w:ind w:left="5400" w:hanging="420"/>
      </w:pPr>
    </w:lvl>
    <w:lvl w:ilvl="7" w:tplc="04090019" w:tentative="1">
      <w:start w:val="1"/>
      <w:numFmt w:val="lowerLetter"/>
      <w:lvlText w:val="%8)"/>
      <w:lvlJc w:val="left"/>
      <w:pPr>
        <w:ind w:left="5820" w:hanging="420"/>
      </w:pPr>
    </w:lvl>
    <w:lvl w:ilvl="8" w:tplc="0409001B" w:tentative="1">
      <w:start w:val="1"/>
      <w:numFmt w:val="lowerRoman"/>
      <w:lvlText w:val="%9."/>
      <w:lvlJc w:val="right"/>
      <w:pPr>
        <w:ind w:left="6240" w:hanging="420"/>
      </w:pPr>
    </w:lvl>
  </w:abstractNum>
  <w:abstractNum w:abstractNumId="6">
    <w:nsid w:val="6C967EEA"/>
    <w:multiLevelType w:val="hybridMultilevel"/>
    <w:tmpl w:val="C764E754"/>
    <w:lvl w:ilvl="0" w:tplc="E40C607A">
      <w:start w:val="1"/>
      <w:numFmt w:val="none"/>
      <w:lvlText w:val="一．"/>
      <w:lvlJc w:val="left"/>
      <w:pPr>
        <w:ind w:left="339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7">
    <w:nsid w:val="70F52BC7"/>
    <w:multiLevelType w:val="hybridMultilevel"/>
    <w:tmpl w:val="018224CA"/>
    <w:lvl w:ilvl="0" w:tplc="ADD4148E">
      <w:start w:val="1"/>
      <w:numFmt w:val="japaneseCounting"/>
      <w:lvlText w:val="%1．"/>
      <w:lvlJc w:val="left"/>
      <w:pPr>
        <w:ind w:left="870" w:hanging="45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69C0A40"/>
    <w:multiLevelType w:val="hybridMultilevel"/>
    <w:tmpl w:val="CA34B276"/>
    <w:lvl w:ilvl="0" w:tplc="59DC9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A5E2B0D"/>
    <w:multiLevelType w:val="hybridMultilevel"/>
    <w:tmpl w:val="833026B2"/>
    <w:lvl w:ilvl="0" w:tplc="DCCE4DD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96"/>
    <w:rsid w:val="00266736"/>
    <w:rsid w:val="002E5884"/>
    <w:rsid w:val="003751F4"/>
    <w:rsid w:val="00382BCB"/>
    <w:rsid w:val="005C182A"/>
    <w:rsid w:val="00770296"/>
    <w:rsid w:val="008E16A7"/>
    <w:rsid w:val="00BA7B1F"/>
    <w:rsid w:val="00C236D0"/>
    <w:rsid w:val="00CA265B"/>
    <w:rsid w:val="00D76AA6"/>
    <w:rsid w:val="00F6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2B4FE2-5AA1-4185-9AAD-2005B247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88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5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5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58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58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58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420</Words>
  <Characters>2398</Characters>
  <Application>Microsoft Office Word</Application>
  <DocSecurity>0</DocSecurity>
  <Lines>19</Lines>
  <Paragraphs>5</Paragraphs>
  <ScaleCrop>false</ScaleCrop>
  <Company>Sky123.Org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2018-01-31T06:40:00Z</dcterms:created>
  <dcterms:modified xsi:type="dcterms:W3CDTF">2018-02-01T08:13:00Z</dcterms:modified>
</cp:coreProperties>
</file>